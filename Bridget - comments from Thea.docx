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6FF8B" w14:textId="77777777" w:rsidR="00CE3DA4" w:rsidRDefault="00CE3DA4" w:rsidP="00CE3DA4">
      <w:pPr>
        <w:contextualSpacing/>
      </w:pPr>
      <w:bookmarkStart w:id="0" w:name="_GoBack"/>
      <w:bookmarkEnd w:id="0"/>
      <w:commentRangeStart w:id="1"/>
      <w:r>
        <w:t xml:space="preserve">Phylogenetic analysis </w:t>
      </w:r>
      <w:commentRangeEnd w:id="1"/>
      <w:r w:rsidR="008C36E1">
        <w:rPr>
          <w:rStyle w:val="CommentReference"/>
        </w:rPr>
        <w:commentReference w:id="1"/>
      </w:r>
      <w:r>
        <w:t xml:space="preserve">of the circadian clock regulating gene </w:t>
      </w:r>
      <w:proofErr w:type="spellStart"/>
      <w:r>
        <w:rPr>
          <w:i/>
        </w:rPr>
        <w:t>kaiC</w:t>
      </w:r>
      <w:proofErr w:type="spellEnd"/>
      <w:r>
        <w:t xml:space="preserve"> from various bacterial species</w:t>
      </w:r>
    </w:p>
    <w:p w14:paraId="6756377C" w14:textId="77777777" w:rsidR="001D21E0" w:rsidRDefault="001D21E0" w:rsidP="00CE3DA4">
      <w:pPr>
        <w:contextualSpacing/>
      </w:pPr>
      <w:r>
        <w:t xml:space="preserve">Bridget Hatfield (Janssen), EEOB563, 4/10/2018, </w:t>
      </w:r>
      <w:r w:rsidRPr="001D21E0">
        <w:t>https://github.com/BridgetHatfield/project</w:t>
      </w:r>
    </w:p>
    <w:p w14:paraId="719B6E87" w14:textId="77777777" w:rsidR="001D21E0" w:rsidRDefault="001D21E0" w:rsidP="00CE3DA4">
      <w:pPr>
        <w:contextualSpacing/>
      </w:pPr>
    </w:p>
    <w:p w14:paraId="72EC331E" w14:textId="77777777" w:rsidR="00D16F72" w:rsidRDefault="00F0353B" w:rsidP="00CE3DA4">
      <w:pPr>
        <w:contextualSpacing/>
      </w:pPr>
      <w:r>
        <w:t>Introduction</w:t>
      </w:r>
    </w:p>
    <w:p w14:paraId="6A71EC53" w14:textId="77777777" w:rsidR="00CE3DA4" w:rsidRDefault="00CE3DA4" w:rsidP="00CE3DA4">
      <w:pPr>
        <w:contextualSpacing/>
      </w:pPr>
    </w:p>
    <w:p w14:paraId="2F8411AE" w14:textId="77777777" w:rsidR="00FC25AF" w:rsidRDefault="0018399D" w:rsidP="00CE3DA4">
      <w:pPr>
        <w:contextualSpacing/>
      </w:pPr>
      <w:r>
        <w:t>Light and dark</w:t>
      </w:r>
      <w:r w:rsidR="00FC25AF">
        <w:t xml:space="preserve"> </w:t>
      </w:r>
      <w:r>
        <w:t xml:space="preserve">exposure </w:t>
      </w:r>
      <w:r w:rsidR="00FC25AF">
        <w:t xml:space="preserve">are a part of everyday life </w:t>
      </w:r>
      <w:r>
        <w:t xml:space="preserve">for </w:t>
      </w:r>
      <w:r w:rsidR="00FC25AF">
        <w:t>almost a</w:t>
      </w:r>
      <w:r>
        <w:t>ll organisms on the planet. D</w:t>
      </w:r>
      <w:r w:rsidR="00285265">
        <w:t>ue to d</w:t>
      </w:r>
      <w:r>
        <w:t xml:space="preserve">ay/night </w:t>
      </w:r>
      <w:r w:rsidR="00FC25AF">
        <w:t xml:space="preserve">cycles </w:t>
      </w:r>
      <w:r>
        <w:t>creatures</w:t>
      </w:r>
      <w:r w:rsidR="00285265">
        <w:t xml:space="preserve"> have evolved to maintain</w:t>
      </w:r>
      <w:r w:rsidR="00FC25AF">
        <w:t xml:space="preserve"> a host of sens</w:t>
      </w:r>
      <w:r>
        <w:t xml:space="preserve">ors to respond accordingly to changes in their light environment. Phytochromes are a light sensor found in many species that have a variety of response outcomes. In </w:t>
      </w:r>
      <w:r w:rsidR="00E575F8">
        <w:t xml:space="preserve">foliar </w:t>
      </w:r>
      <w:r>
        <w:t>bacteria</w:t>
      </w:r>
      <w:r w:rsidR="009C6451">
        <w:t>,</w:t>
      </w:r>
      <w:r>
        <w:t xml:space="preserve"> phytochromes can cause changes in mobility, ability to colonize, virulence, lesion size, and potentially other phenotypes</w:t>
      </w:r>
      <w:r w:rsidR="00285265">
        <w:t xml:space="preserve"> depending on the specific wavelength of light present</w:t>
      </w:r>
      <w:r w:rsidR="00C6405C">
        <w:t xml:space="preserve"> </w: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 </w:instrTex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EN.CITE.DATA </w:instrText>
      </w:r>
      <w:r w:rsidR="00C6405C">
        <w:fldChar w:fldCharType="end"/>
      </w:r>
      <w:r w:rsidR="00C6405C">
        <w:fldChar w:fldCharType="separate"/>
      </w:r>
      <w:r w:rsidR="00C6405C">
        <w:rPr>
          <w:noProof/>
        </w:rPr>
        <w:t>(McGrane and Beattie, 2017; Wu et al., 2013)</w:t>
      </w:r>
      <w:r w:rsidR="00C6405C">
        <w:fldChar w:fldCharType="end"/>
      </w:r>
      <w:r>
        <w:t>. A recent study (</w:t>
      </w:r>
      <w:r w:rsidR="00285265">
        <w:t xml:space="preserve">Hatfield and Beattie, </w:t>
      </w:r>
      <w:r>
        <w:t xml:space="preserve">unpublished data) shows that the bacteriophytochrome in </w:t>
      </w:r>
      <w:r>
        <w:rPr>
          <w:i/>
        </w:rPr>
        <w:t>Pseudomonas syringae</w:t>
      </w:r>
      <w:r w:rsidR="00285265">
        <w:t xml:space="preserve"> </w:t>
      </w:r>
      <w:proofErr w:type="spellStart"/>
      <w:r w:rsidR="00285265">
        <w:t>pv</w:t>
      </w:r>
      <w:proofErr w:type="spellEnd"/>
      <w:r w:rsidR="00285265">
        <w:t>. syringae</w:t>
      </w:r>
      <w:r w:rsidR="00E575F8">
        <w:t xml:space="preserve"> B728a</w:t>
      </w:r>
      <w:r w:rsidR="00285265">
        <w:t xml:space="preserve"> regulates</w:t>
      </w:r>
      <w:r>
        <w:t xml:space="preserve"> a gene named </w:t>
      </w:r>
      <w:proofErr w:type="spellStart"/>
      <w:r>
        <w:t>KaiC</w:t>
      </w:r>
      <w:proofErr w:type="spellEnd"/>
      <w:r>
        <w:t xml:space="preserve">. The </w:t>
      </w:r>
      <w:proofErr w:type="spellStart"/>
      <w:r>
        <w:t>KaiC</w:t>
      </w:r>
      <w:proofErr w:type="spellEnd"/>
      <w:r>
        <w:t xml:space="preserve"> gene has homologs in many organisms and is known to function as a circadian clock regulating gene</w:t>
      </w:r>
      <w:r w:rsidR="00C6405C">
        <w:t xml:space="preserve"> </w:t>
      </w:r>
      <w:r w:rsidR="00C6405C">
        <w:fldChar w:fldCharType="begin"/>
      </w:r>
      <w:r w:rsidR="00C6405C">
        <w:instrText xml:space="preserve"> ADDIN EN.CITE &lt;EndNote&gt;&lt;Cite&gt;&lt;Author&gt;Rosbash&lt;/Author&gt;&lt;Year&gt;2009&lt;/Year&gt;&lt;IDText&gt;The Implications of Multiple Circadian Clock Origins&lt;/IDText&gt;&lt;DisplayText&gt;(Rosbash, 2009)&lt;/DisplayText&gt;&lt;record&gt;&lt;dates&gt;&lt;pub-dates&gt;&lt;date&gt;Mar&lt;/date&gt;&lt;/pub-dates&gt;&lt;year&gt;2009&lt;/year&gt;&lt;/dates&gt;&lt;urls&gt;&lt;related-urls&gt;&lt;url&gt;&amp;lt;Go to ISI&amp;gt;://WOS:000265412600001&lt;/url&gt;&lt;/related-urls&gt;&lt;/urls&gt;&lt;isbn&gt;1545-7885&lt;/isbn&gt;&lt;titles&gt;&lt;title&gt;The Implications of Multiple Circadian Clock Origins&lt;/title&gt;&lt;secondary-title&gt;Plos Biology&lt;/secondary-title&gt;&lt;/titles&gt;&lt;pages&gt;421-425&lt;/pages&gt;&lt;number&gt;3&lt;/number&gt;&lt;contributors&gt;&lt;authors&gt;&lt;author&gt;Rosbash, M.&lt;/author&gt;&lt;/authors&gt;&lt;/contributors&gt;&lt;custom7&gt;e1000062&lt;/custom7&gt;&lt;added-date format="utc"&gt;1523327188&lt;/added-date&gt;&lt;ref-type name="Journal Article"&gt;17&lt;/ref-type&gt;&lt;rec-number&gt;185&lt;/rec-number&gt;&lt;last-updated-date format="utc"&gt;1523327188&lt;/last-updated-date&gt;&lt;accession-num&gt;WOS:000265412600001&lt;/accession-num&gt;&lt;electronic-resource-num&gt;10.1371/journal.pbio.1000062&lt;/electronic-resource-num&gt;&lt;volume&gt;7&lt;/volume&gt;&lt;/record&gt;&lt;/Cite&gt;&lt;/EndNote&gt;</w:instrText>
      </w:r>
      <w:r w:rsidR="00C6405C">
        <w:fldChar w:fldCharType="separate"/>
      </w:r>
      <w:r w:rsidR="00C6405C">
        <w:rPr>
          <w:noProof/>
        </w:rPr>
        <w:t>(Rosbash, 2009)</w:t>
      </w:r>
      <w:r w:rsidR="00C6405C">
        <w:fldChar w:fldCharType="end"/>
      </w:r>
      <w:r>
        <w:t xml:space="preserve">. </w:t>
      </w:r>
    </w:p>
    <w:p w14:paraId="78A71EC4" w14:textId="77777777" w:rsidR="00CE3DA4" w:rsidRDefault="00CE3DA4" w:rsidP="00CE3DA4">
      <w:pPr>
        <w:contextualSpacing/>
      </w:pPr>
    </w:p>
    <w:p w14:paraId="3E544E3F" w14:textId="77777777" w:rsidR="00E575F8" w:rsidRDefault="00285265" w:rsidP="00CE3DA4">
      <w:pPr>
        <w:contextualSpacing/>
      </w:pPr>
      <w:commentRangeStart w:id="2"/>
      <w:r>
        <w:t xml:space="preserve">The circadian clock </w:t>
      </w:r>
      <w:commentRangeEnd w:id="2"/>
      <w:r w:rsidR="0079767A">
        <w:rPr>
          <w:rStyle w:val="CommentReference"/>
        </w:rPr>
        <w:commentReference w:id="2"/>
      </w:r>
      <w:r>
        <w:t>is a mechanism used by organisms to develop a natural rhythm that typically coincides with normal day/night or light/dark cycles. O</w:t>
      </w:r>
      <w:r w:rsidR="00D77C53">
        <w:t>ne hypothesis is that o</w:t>
      </w:r>
      <w:r>
        <w:t xml:space="preserve">rganisms use this internal clock to anticipate </w:t>
      </w:r>
      <w:r w:rsidR="001A1468">
        <w:t xml:space="preserve">environmental </w:t>
      </w:r>
      <w:r>
        <w:t>changes and react accordingly or in advance to increase their levels of fitness</w:t>
      </w:r>
      <w:r w:rsidR="00D77C53">
        <w:t xml:space="preserve"> </w:t>
      </w:r>
      <w:r w:rsidR="00D77C53">
        <w:fldChar w:fldCharType="begin"/>
      </w:r>
      <w:r w:rsidR="00D77C53">
        <w:instrText xml:space="preserve"> ADDIN EN.CITE &lt;EndNote&gt;&lt;Cite&gt;&lt;Author&gt;Reece&lt;/Author&gt;&lt;Year&gt;2017&lt;/Year&gt;&lt;IDText&gt;The Life and Times of Parasites: Rhythms in Strategies for Within-host Survival and Between-host Transmission&lt;/IDText&gt;&lt;DisplayText&gt;(Reece et al., 2017)&lt;/DisplayText&gt;&lt;record&gt;&lt;dates&gt;&lt;pub-dates&gt;&lt;date&gt;Dec&lt;/date&gt;&lt;/pub-dates&gt;&lt;year&gt;2017&lt;/year&gt;&lt;/dates&gt;&lt;urls&gt;&lt;related-urls&gt;&lt;url&gt;&amp;lt;Go to ISI&amp;gt;://WOS:000418190700003&lt;/url&gt;&lt;/related-urls&gt;&lt;/urls&gt;&lt;isbn&gt;0748-7304&lt;/isbn&gt;&lt;titles&gt;&lt;title&gt;The Life and Times of Parasites: Rhythms in Strategies for Within-host Survival and Between-host Transmission&lt;/title&gt;&lt;secondary-title&gt;Journal of Biological Rhythms&lt;/secondary-title&gt;&lt;/titles&gt;&lt;pages&gt;516-533&lt;/pages&gt;&lt;number&gt;6&lt;/number&gt;&lt;contributors&gt;&lt;authors&gt;&lt;author&gt;Reece, S. E.&lt;/author&gt;&lt;author&gt;Prior, K. F.&lt;/author&gt;&lt;author&gt;Mideo, N.&lt;/author&gt;&lt;/authors&gt;&lt;/contributors&gt;&lt;added-date format="utc"&gt;1523327604&lt;/added-date&gt;&lt;ref-type name="Journal Article"&gt;17&lt;/ref-type&gt;&lt;rec-number&gt;186&lt;/rec-number&gt;&lt;last-updated-date format="utc"&gt;1523327604&lt;/last-updated-date&gt;&lt;accession-num&gt;WOS:000418190700003&lt;/accession-num&gt;&lt;electronic-resource-num&gt;10.1177/0748730417718904&lt;/electronic-resource-num&gt;&lt;volume&gt;32&lt;/volume&gt;&lt;/record&gt;&lt;/Cite&gt;&lt;/EndNote&gt;</w:instrText>
      </w:r>
      <w:r w:rsidR="00D77C53">
        <w:fldChar w:fldCharType="separate"/>
      </w:r>
      <w:r w:rsidR="00D77C53">
        <w:rPr>
          <w:noProof/>
        </w:rPr>
        <w:t>(Reece et al., 2017)</w:t>
      </w:r>
      <w:r w:rsidR="00D77C53">
        <w:fldChar w:fldCharType="end"/>
      </w:r>
      <w:r>
        <w:t xml:space="preserve">. For example, a foliar pathogenic bacterium may use </w:t>
      </w:r>
      <w:r w:rsidR="001A1468">
        <w:t xml:space="preserve">its circadian rhythm </w:t>
      </w:r>
      <w:proofErr w:type="gramStart"/>
      <w:r w:rsidR="001A1468">
        <w:t>as a way to</w:t>
      </w:r>
      <w:proofErr w:type="gramEnd"/>
      <w:r w:rsidR="001A1468">
        <w:t xml:space="preserve"> evade host defenses. Plants have many functions that are controlled by their circadian rhythms. One very important function that is controlled by the clock in plants is the defense system</w:t>
      </w:r>
      <w:r w:rsidR="00D77C53">
        <w:t xml:space="preserve"> </w: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 </w:instrTex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EN.CITE.DATA </w:instrText>
      </w:r>
      <w:r w:rsidR="00D77C53">
        <w:fldChar w:fldCharType="end"/>
      </w:r>
      <w:r w:rsidR="00D77C53">
        <w:fldChar w:fldCharType="separate"/>
      </w:r>
      <w:r w:rsidR="00D77C53">
        <w:rPr>
          <w:noProof/>
        </w:rPr>
        <w:t>(Lu et al., 2017)</w:t>
      </w:r>
      <w:r w:rsidR="00D77C53">
        <w:fldChar w:fldCharType="end"/>
      </w:r>
      <w:r w:rsidR="001A1468">
        <w:t>. Stomata, openings in the bottom of the leaf which allows for airflow, are also a point of entry for foliar pathogens. The closing and opening of the stomata are controlled by clock genes that also control additional plant defenses to raise defenses around the stomates when they first open. Due to the higher level of plant defensive gene activation at certain times of day, bacteria c</w:t>
      </w:r>
      <w:r w:rsidR="00E575F8">
        <w:t>ould avoid this attack by using</w:t>
      </w:r>
      <w:r w:rsidR="001A1468">
        <w:t xml:space="preserve"> their own clock controlled genes to wait until a more favorable time to invade the host. </w:t>
      </w:r>
    </w:p>
    <w:p w14:paraId="434AA945" w14:textId="77777777" w:rsidR="00CE3DA4" w:rsidRDefault="00CE3DA4" w:rsidP="00CE3DA4">
      <w:pPr>
        <w:contextualSpacing/>
      </w:pPr>
    </w:p>
    <w:p w14:paraId="224C8280" w14:textId="77777777" w:rsidR="0018399D" w:rsidRDefault="00E575F8" w:rsidP="00CE3DA4">
      <w:pPr>
        <w:contextualSpacing/>
      </w:pPr>
      <w:commentRangeStart w:id="3"/>
      <w:r>
        <w:t xml:space="preserve">Due to virulence </w:t>
      </w:r>
      <w:commentRangeEnd w:id="3"/>
      <w:r w:rsidR="0079767A">
        <w:rPr>
          <w:rStyle w:val="CommentReference"/>
        </w:rPr>
        <w:commentReference w:id="3"/>
      </w:r>
      <w:r>
        <w:t xml:space="preserve">and colonization being controlled by a bacteriophytochrome which directly regulates the </w:t>
      </w:r>
      <w:proofErr w:type="spellStart"/>
      <w:r>
        <w:rPr>
          <w:i/>
        </w:rPr>
        <w:t>kaiC</w:t>
      </w:r>
      <w:proofErr w:type="spellEnd"/>
      <w:r>
        <w:rPr>
          <w:i/>
        </w:rPr>
        <w:t xml:space="preserve"> </w:t>
      </w:r>
      <w:r>
        <w:t xml:space="preserve">gene in </w:t>
      </w:r>
      <w:proofErr w:type="spellStart"/>
      <w:r>
        <w:rPr>
          <w:i/>
        </w:rPr>
        <w:t>Pseudonomas</w:t>
      </w:r>
      <w:proofErr w:type="spellEnd"/>
      <w:r>
        <w:rPr>
          <w:i/>
        </w:rPr>
        <w:t xml:space="preserve"> syringae</w:t>
      </w:r>
      <w:r>
        <w:t xml:space="preserve"> </w:t>
      </w:r>
      <w:proofErr w:type="spellStart"/>
      <w:r>
        <w:t>pv</w:t>
      </w:r>
      <w:proofErr w:type="spellEnd"/>
      <w:r>
        <w:t xml:space="preserve">. syringae B728a I was curious about the phylogeny of </w:t>
      </w:r>
      <w:proofErr w:type="spellStart"/>
      <w:r>
        <w:rPr>
          <w:i/>
        </w:rPr>
        <w:t>kaiC</w:t>
      </w:r>
      <w:proofErr w:type="spellEnd"/>
      <w:r>
        <w:t xml:space="preserve"> in various bacterial species that have similar and different lifestyles from B728a. This study describes a phylogenetic analysis of </w:t>
      </w:r>
      <w:proofErr w:type="spellStart"/>
      <w:r>
        <w:rPr>
          <w:i/>
        </w:rPr>
        <w:t>kaiC</w:t>
      </w:r>
      <w:proofErr w:type="spellEnd"/>
      <w:r>
        <w:t xml:space="preserve"> genes from bacterial species</w:t>
      </w:r>
      <w:r w:rsidR="007653BA">
        <w:t xml:space="preserve"> that are naturally found in the soil, foliage, and aquatic environments. This study also took into consideration the pathogenicity or beneficial nature of the organisms and whether they are photosynthetic or not. </w:t>
      </w:r>
    </w:p>
    <w:p w14:paraId="6C373872" w14:textId="77777777" w:rsidR="00CE3DA4" w:rsidRPr="00E575F8" w:rsidRDefault="00CE3DA4" w:rsidP="00CE3DA4">
      <w:pPr>
        <w:contextualSpacing/>
      </w:pPr>
    </w:p>
    <w:p w14:paraId="1D7D665A" w14:textId="77777777" w:rsidR="00FC25AF" w:rsidRDefault="00F0353B" w:rsidP="00CE3DA4">
      <w:pPr>
        <w:contextualSpacing/>
      </w:pPr>
      <w:r>
        <w:t>Methods</w:t>
      </w:r>
    </w:p>
    <w:p w14:paraId="6ECC44C3" w14:textId="77777777" w:rsidR="00CE3DA4" w:rsidRDefault="00CE3DA4" w:rsidP="00CE3DA4">
      <w:pPr>
        <w:contextualSpacing/>
      </w:pPr>
    </w:p>
    <w:p w14:paraId="2D76E447" w14:textId="77777777" w:rsidR="0002776C" w:rsidRDefault="0002776C" w:rsidP="00CE3DA4">
      <w:pPr>
        <w:contextualSpacing/>
      </w:pPr>
      <w:r>
        <w:t>Data Collection</w:t>
      </w:r>
    </w:p>
    <w:p w14:paraId="45203FF3" w14:textId="77777777" w:rsidR="00CE3DA4" w:rsidRDefault="00CE3DA4" w:rsidP="00CE3DA4">
      <w:pPr>
        <w:contextualSpacing/>
      </w:pPr>
    </w:p>
    <w:p w14:paraId="0142240C" w14:textId="77777777" w:rsidR="0002776C" w:rsidRDefault="0002776C" w:rsidP="00CE3DA4">
      <w:pPr>
        <w:contextualSpacing/>
        <w:rPr>
          <w:rStyle w:val="Hyperlink"/>
        </w:rPr>
      </w:pPr>
      <w:commentRangeStart w:id="4"/>
      <w:r>
        <w:t xml:space="preserve">The dataset </w:t>
      </w:r>
      <w:commentRangeEnd w:id="4"/>
      <w:r w:rsidR="0079767A">
        <w:rPr>
          <w:rStyle w:val="CommentReference"/>
        </w:rPr>
        <w:commentReference w:id="4"/>
      </w:r>
      <w:r>
        <w:t xml:space="preserve">was assembled using the NCBI protein database and searching for bacterial species that contained </w:t>
      </w:r>
      <w:proofErr w:type="spellStart"/>
      <w:r>
        <w:t>KaiC</w:t>
      </w:r>
      <w:proofErr w:type="spellEnd"/>
      <w:r>
        <w:t xml:space="preserve"> proteins. A broad range of species were selected to represent bacteria that are </w:t>
      </w:r>
      <w:r w:rsidR="00834124">
        <w:t xml:space="preserve">both pathogenic and non-pathogenic, located in the soil and foliar surfaces, as well as two outgroup species. Data was downloaded in the FASTA format and converted to PHYLIP format using the following site: </w:t>
      </w:r>
      <w:hyperlink r:id="rId9" w:history="1">
        <w:r w:rsidR="007E2ED3" w:rsidRPr="00CB2C5A">
          <w:rPr>
            <w:rStyle w:val="Hyperlink"/>
          </w:rPr>
          <w:t>http://phylogeny.lirmm.fr/phylo_cgi/data_converter.cgi</w:t>
        </w:r>
      </w:hyperlink>
    </w:p>
    <w:p w14:paraId="616DA0DF" w14:textId="77777777" w:rsidR="001D21E0" w:rsidRDefault="001D21E0" w:rsidP="00CE3DA4">
      <w:pPr>
        <w:contextualSpacing/>
      </w:pPr>
    </w:p>
    <w:p w14:paraId="45C173EA" w14:textId="77777777" w:rsidR="007E2ED3" w:rsidRDefault="007E2ED3" w:rsidP="00CE3DA4">
      <w:pPr>
        <w:contextualSpacing/>
      </w:pPr>
      <w:r>
        <w:lastRenderedPageBreak/>
        <w:t xml:space="preserve">Phylogenetic Analysis using </w:t>
      </w:r>
      <w:proofErr w:type="spellStart"/>
      <w:r>
        <w:t>RAxML</w:t>
      </w:r>
      <w:proofErr w:type="spellEnd"/>
    </w:p>
    <w:p w14:paraId="2988A257" w14:textId="77777777" w:rsidR="001D21E0" w:rsidRDefault="001D21E0" w:rsidP="00CE3DA4">
      <w:pPr>
        <w:contextualSpacing/>
      </w:pPr>
    </w:p>
    <w:p w14:paraId="79C89E45" w14:textId="77777777" w:rsidR="00834124" w:rsidRDefault="00021927" w:rsidP="00CE3DA4">
      <w:pPr>
        <w:contextualSpacing/>
      </w:pPr>
      <w:r>
        <w:t xml:space="preserve">Maximum likelihood analysis was conducted using </w:t>
      </w:r>
      <w:proofErr w:type="spellStart"/>
      <w:r>
        <w:t>RAxML</w:t>
      </w:r>
      <w:proofErr w:type="spellEnd"/>
      <w:r>
        <w:t xml:space="preserve"> to determine the phylogenetic structure of the </w:t>
      </w:r>
      <w:proofErr w:type="spellStart"/>
      <w:r>
        <w:t>KaiC</w:t>
      </w:r>
      <w:proofErr w:type="spellEnd"/>
      <w:r>
        <w:t xml:space="preserve"> gene of the selected species. This program was chosen based on its ability to appropriately determine phylogenetic structure of any size dataset. </w:t>
      </w:r>
      <w:proofErr w:type="spellStart"/>
      <w:r>
        <w:t>RAxML</w:t>
      </w:r>
      <w:proofErr w:type="spellEnd"/>
      <w:r>
        <w:t xml:space="preserve"> is a quick and efficient program that is easily executed by the user and has parameters that are simply changed for each option</w:t>
      </w:r>
      <w:r w:rsidR="00D77C53">
        <w:t xml:space="preserve"> </w:t>
      </w:r>
      <w:r w:rsidR="00D77C53">
        <w:fldChar w:fldCharType="begin"/>
      </w:r>
      <w:r w:rsidR="00D77C53">
        <w:instrText xml:space="preserve"> ADDIN EN.CITE &lt;EndNote&gt;&lt;Cite&gt;&lt;Author&gt;Stamatakis&lt;/Author&gt;&lt;Year&gt;2014&lt;/Year&gt;&lt;IDText&gt;RAxML version 8: a tool for phylogenetic analysis and post-analysis of large phylogenies&lt;/IDText&gt;&lt;DisplayText&gt;(Stamatakis, 2014)&lt;/DisplayText&gt;&lt;record&gt;&lt;dates&gt;&lt;pub-dates&gt;&lt;date&gt;May&lt;/date&gt;&lt;/pub-dates&gt;&lt;year&gt;2014&lt;/year&gt;&lt;/dates&gt;&lt;keywords&gt;&lt;keyword&gt;maximum-likelihood&lt;/keyword&gt;&lt;keyword&gt;bootstrap&lt;/keyword&gt;&lt;keyword&gt;performance&lt;/keyword&gt;&lt;keyword&gt;algorithms&lt;/keyword&gt;&lt;keyword&gt;inference&lt;/keyword&gt;&lt;keyword&gt;Biochemistry &amp;amp; Molecular Biology&lt;/keyword&gt;&lt;keyword&gt;Biotechnology &amp;amp; Applied Microbiology&lt;/keyword&gt;&lt;keyword&gt;&lt;/keyword&gt;&lt;keyword&gt;Computer Science&lt;/keyword&gt;&lt;keyword&gt;Mathematical &amp;amp; Computational Biology&lt;/keyword&gt;&lt;keyword&gt;Mathematics&lt;/keyword&gt;&lt;/keywords&gt;&lt;urls&gt;&lt;related-urls&gt;&lt;url&gt;&amp;lt;Go to ISI&amp;gt;://WOS:000336095100024&lt;/url&gt;&lt;/related-urls&gt;&lt;/urls&gt;&lt;isbn&gt;1367-4803&lt;/isbn&gt;&lt;work-type&gt;Article&lt;/work-type&gt;&lt;titles&gt;&lt;title&gt;RAxML version 8: a tool for phylogenetic analysis and post-analysis of large phylogenies&lt;/title&gt;&lt;secondary-title&gt;Bioinformatics&lt;/secondary-title&gt;&lt;alt-title&gt;Bioinformatics&lt;/alt-title&gt;&lt;/titles&gt;&lt;pages&gt;1312-1313&lt;/pages&gt;&lt;number&gt;9&lt;/number&gt;&lt;contributors&gt;&lt;authors&gt;&lt;author&gt;Stamatakis, A.&lt;/author&gt;&lt;/authors&gt;&lt;/contributors&gt;&lt;language&gt;English&lt;/language&gt;&lt;added-date format="utc"&gt;1523328025&lt;/added-date&gt;&lt;ref-type name="Journal Article"&gt;17&lt;/ref-type&gt;&lt;auth-address&gt;[Stamatakis, Alexandros] Heidelberg Inst Theoret Studies, Sci Comp Grp, D-69118 Heidelberg, Germany. [Stamatakis, Alexandros] Karlsruhe Inst Technol, Inst Theoret Informat, Dept Informat, D-76128 Karlsruhe, Germany.&amp;#xD;Stamatakis, A (reprint author), Heidelberg Inst Theoret Studies, Sci Comp Grp, D-69118 Heidelberg, Germany.&amp;#xD;alexandros.stamatakis@h-its.org&lt;/auth-address&gt;&lt;rec-number&gt;188&lt;/rec-number&gt;&lt;last-updated-date format="utc"&gt;1523328025&lt;/last-updated-date&gt;&lt;accession-num&gt;WOS:000336095100024&lt;/accession-num&gt;&lt;electronic-resource-num&gt;10.1093/bioinformatics/btu033&lt;/electronic-resource-num&gt;&lt;volume&gt;30&lt;/volume&gt;&lt;/record&gt;&lt;/Cite&gt;&lt;/EndNote&gt;</w:instrText>
      </w:r>
      <w:r w:rsidR="00D77C53">
        <w:fldChar w:fldCharType="separate"/>
      </w:r>
      <w:r w:rsidR="00D77C53">
        <w:rPr>
          <w:noProof/>
        </w:rPr>
        <w:t>(Stamatakis, 2014)</w:t>
      </w:r>
      <w:r w:rsidR="00D77C53">
        <w:fldChar w:fldCharType="end"/>
      </w:r>
      <w:r>
        <w:t xml:space="preserve">. </w:t>
      </w:r>
      <w:r w:rsidR="00A548B2">
        <w:t xml:space="preserve">For this analysis several models were applied and all </w:t>
      </w:r>
      <w:r w:rsidR="00785CDC">
        <w:t xml:space="preserve">models yielded the same resulting tree. The applied models included WAG, JTTF, auto, </w:t>
      </w:r>
      <w:proofErr w:type="spellStart"/>
      <w:r w:rsidR="00785CDC">
        <w:t>autoaic</w:t>
      </w:r>
      <w:proofErr w:type="spellEnd"/>
      <w:r w:rsidR="00785CDC">
        <w:t xml:space="preserve">, and </w:t>
      </w:r>
      <w:proofErr w:type="spellStart"/>
      <w:r w:rsidR="00785CDC">
        <w:t>autobic</w:t>
      </w:r>
      <w:proofErr w:type="spellEnd"/>
      <w:r w:rsidR="00785CDC">
        <w:t xml:space="preserve"> with a random number seed (-p) of 34271. </w:t>
      </w:r>
      <w:commentRangeStart w:id="5"/>
      <w:r w:rsidR="00785CDC">
        <w:t xml:space="preserve">The resulting trees </w:t>
      </w:r>
      <w:commentRangeEnd w:id="5"/>
      <w:r w:rsidR="004313CC">
        <w:rPr>
          <w:rStyle w:val="CommentReference"/>
        </w:rPr>
        <w:commentReference w:id="5"/>
      </w:r>
      <w:r w:rsidR="00785CDC">
        <w:t>were compared for similarity and further analyzed with prior information on each species.</w:t>
      </w:r>
    </w:p>
    <w:p w14:paraId="206CC5E3" w14:textId="77777777" w:rsidR="00CE3DA4" w:rsidRDefault="00CE3DA4" w:rsidP="00CE3DA4">
      <w:pPr>
        <w:contextualSpacing/>
      </w:pPr>
    </w:p>
    <w:p w14:paraId="07F06305" w14:textId="77777777" w:rsidR="00F0353B" w:rsidRDefault="00F0353B" w:rsidP="00CE3DA4">
      <w:pPr>
        <w:contextualSpacing/>
      </w:pPr>
      <w:commentRangeStart w:id="6"/>
      <w:r>
        <w:t>Results</w:t>
      </w:r>
      <w:commentRangeEnd w:id="6"/>
      <w:r w:rsidR="0042096C">
        <w:rPr>
          <w:rStyle w:val="CommentReference"/>
        </w:rPr>
        <w:commentReference w:id="6"/>
      </w:r>
    </w:p>
    <w:p w14:paraId="2C136A38" w14:textId="77777777" w:rsidR="00CE3DA4" w:rsidRDefault="00CE3DA4" w:rsidP="00CE3DA4">
      <w:pPr>
        <w:contextualSpacing/>
      </w:pPr>
    </w:p>
    <w:p w14:paraId="7FDEB10B" w14:textId="77777777" w:rsidR="00EC347F" w:rsidRDefault="00EC347F" w:rsidP="00CE3DA4">
      <w:pPr>
        <w:contextualSpacing/>
      </w:pPr>
      <w:r>
        <w:t xml:space="preserve">Phylogenetic analysis using </w:t>
      </w:r>
      <w:proofErr w:type="spellStart"/>
      <w:r>
        <w:t>RAxML</w:t>
      </w:r>
      <w:proofErr w:type="spellEnd"/>
      <w:r>
        <w:t xml:space="preserve"> produced a tree that showed grouping of bacterial species based </w:t>
      </w:r>
      <w:proofErr w:type="gramStart"/>
      <w:r>
        <w:t>off of</w:t>
      </w:r>
      <w:proofErr w:type="gramEnd"/>
      <w:r>
        <w:t xml:space="preserve"> relatedness of the </w:t>
      </w:r>
      <w:commentRangeStart w:id="7"/>
      <w:proofErr w:type="spellStart"/>
      <w:r>
        <w:rPr>
          <w:i/>
        </w:rPr>
        <w:t>kaiC</w:t>
      </w:r>
      <w:proofErr w:type="spellEnd"/>
      <w:r>
        <w:rPr>
          <w:i/>
        </w:rPr>
        <w:t xml:space="preserve"> </w:t>
      </w:r>
      <w:r>
        <w:t>gene</w:t>
      </w:r>
      <w:commentRangeEnd w:id="7"/>
      <w:r w:rsidR="0079767A">
        <w:rPr>
          <w:rStyle w:val="CommentReference"/>
        </w:rPr>
        <w:commentReference w:id="7"/>
      </w:r>
      <w:r>
        <w:t>. Once the analysis was r</w:t>
      </w:r>
      <w:ins w:id="8" w:author="Microsoft Office User" w:date="2018-04-14T18:58:00Z">
        <w:r w:rsidR="0079767A">
          <w:t>u</w:t>
        </w:r>
      </w:ins>
      <w:del w:id="9" w:author="Microsoft Office User" w:date="2018-04-14T18:58:00Z">
        <w:r w:rsidDel="0079767A">
          <w:delText>a</w:delText>
        </w:r>
      </w:del>
      <w:r>
        <w:t xml:space="preserve">n clade groups were evaluated based on knowledge of natural location, pathogenicity, and </w:t>
      </w:r>
      <w:commentRangeStart w:id="10"/>
      <w:r>
        <w:t>other noticeable traits</w:t>
      </w:r>
      <w:commentRangeEnd w:id="10"/>
      <w:r w:rsidR="0079767A">
        <w:rPr>
          <w:rStyle w:val="CommentReference"/>
        </w:rPr>
        <w:commentReference w:id="10"/>
      </w:r>
      <w:r>
        <w:t xml:space="preserve">. </w:t>
      </w:r>
    </w:p>
    <w:p w14:paraId="1D3AF6DF" w14:textId="77777777" w:rsidR="00CE3DA4" w:rsidRDefault="00CE3DA4" w:rsidP="00CE3DA4">
      <w:pPr>
        <w:contextualSpacing/>
      </w:pPr>
    </w:p>
    <w:p w14:paraId="7A1D96DC" w14:textId="4AC1D0AB" w:rsidR="00D347CF" w:rsidRDefault="00EC347F" w:rsidP="00CE3DA4">
      <w:pPr>
        <w:contextualSpacing/>
      </w:pPr>
      <w:r>
        <w:t xml:space="preserve">At first glance the most noticeable clade group is that of the </w:t>
      </w:r>
      <w:r>
        <w:rPr>
          <w:i/>
        </w:rPr>
        <w:t>Pseudomonads</w:t>
      </w:r>
      <w:ins w:id="11" w:author="Microsoft Office User" w:date="2018-04-14T19:01:00Z">
        <w:r w:rsidR="0042096C">
          <w:rPr>
            <w:i/>
          </w:rPr>
          <w:t>.</w:t>
        </w:r>
      </w:ins>
      <w:r>
        <w:t xml:space="preserve"> </w:t>
      </w:r>
      <w:ins w:id="12" w:author="Microsoft Office User" w:date="2018-04-14T19:01:00Z">
        <w:r w:rsidR="0042096C">
          <w:t>T</w:t>
        </w:r>
      </w:ins>
      <w:del w:id="13" w:author="Microsoft Office User" w:date="2018-04-14T19:01:00Z">
        <w:r w:rsidDel="0042096C">
          <w:delText>t</w:delText>
        </w:r>
      </w:del>
      <w:r>
        <w:t>hese closely related species group together unsurprisingly. Additionally</w:t>
      </w:r>
      <w:r w:rsidR="00D77C53">
        <w:t>,</w:t>
      </w:r>
      <w:r>
        <w:t xml:space="preserve"> the </w:t>
      </w:r>
      <w:r w:rsidR="00D347CF">
        <w:t xml:space="preserve">foliar </w:t>
      </w:r>
      <w:r>
        <w:t xml:space="preserve">pathogen strains are more closely related than the </w:t>
      </w:r>
      <w:r>
        <w:rPr>
          <w:i/>
        </w:rPr>
        <w:t xml:space="preserve">pseudomonad </w:t>
      </w:r>
      <w:r>
        <w:t xml:space="preserve">that </w:t>
      </w:r>
      <w:r w:rsidR="00D347CF">
        <w:t>is not a pathogen and is located primarily in the soil.</w:t>
      </w:r>
    </w:p>
    <w:p w14:paraId="5C316B8F" w14:textId="77777777" w:rsidR="00CE3DA4" w:rsidRDefault="00CE3DA4" w:rsidP="00CE3DA4">
      <w:pPr>
        <w:contextualSpacing/>
      </w:pPr>
    </w:p>
    <w:p w14:paraId="6EF82DAE" w14:textId="77777777" w:rsidR="003A03A4" w:rsidRDefault="00D347CF" w:rsidP="00CE3DA4">
      <w:pPr>
        <w:contextualSpacing/>
        <w:rPr>
          <w:i/>
        </w:rPr>
      </w:pPr>
      <w:r>
        <w:t xml:space="preserve">There is a </w:t>
      </w:r>
      <w:commentRangeStart w:id="14"/>
      <w:r>
        <w:t xml:space="preserve">second group of foliar pathogens </w:t>
      </w:r>
      <w:commentRangeEnd w:id="14"/>
      <w:r w:rsidR="0042096C">
        <w:rPr>
          <w:rStyle w:val="CommentReference"/>
        </w:rPr>
        <w:commentReference w:id="14"/>
      </w:r>
      <w:r>
        <w:t xml:space="preserve">whose </w:t>
      </w:r>
      <w:r w:rsidR="003A03A4">
        <w:t xml:space="preserve">closest related ancestral </w:t>
      </w:r>
      <w:proofErr w:type="spellStart"/>
      <w:r w:rsidR="003A03A4">
        <w:rPr>
          <w:i/>
        </w:rPr>
        <w:t>kaiC</w:t>
      </w:r>
      <w:proofErr w:type="spellEnd"/>
      <w:r w:rsidR="003A03A4">
        <w:t xml:space="preserve"> gene is</w:t>
      </w:r>
      <w:r>
        <w:t xml:space="preserve"> most closely related to the</w:t>
      </w:r>
      <w:r w:rsidR="003A03A4">
        <w:t xml:space="preserve"> </w:t>
      </w:r>
      <w:proofErr w:type="spellStart"/>
      <w:r w:rsidR="003A03A4">
        <w:rPr>
          <w:i/>
        </w:rPr>
        <w:t>kaiC</w:t>
      </w:r>
      <w:proofErr w:type="spellEnd"/>
      <w:r w:rsidR="003A03A4">
        <w:t xml:space="preserve"> gene from the</w:t>
      </w:r>
      <w:r>
        <w:t xml:space="preserve"> nitrogen fixing soil bacterium </w:t>
      </w:r>
      <w:proofErr w:type="spellStart"/>
      <w:r>
        <w:rPr>
          <w:i/>
        </w:rPr>
        <w:t>Bradyrhizobium</w:t>
      </w:r>
      <w:proofErr w:type="spellEnd"/>
      <w:r>
        <w:rPr>
          <w:i/>
        </w:rPr>
        <w:t xml:space="preserve"> japonicum. </w:t>
      </w:r>
    </w:p>
    <w:p w14:paraId="41FD5928" w14:textId="77777777" w:rsidR="00CE3DA4" w:rsidRDefault="00CE3DA4" w:rsidP="00CE3DA4">
      <w:pPr>
        <w:contextualSpacing/>
      </w:pPr>
    </w:p>
    <w:p w14:paraId="2F523191" w14:textId="77777777" w:rsidR="001D21E0" w:rsidRDefault="003A03A4" w:rsidP="00CE3DA4">
      <w:pPr>
        <w:contextualSpacing/>
      </w:pPr>
      <w:r>
        <w:t xml:space="preserve">Soil associated bacterium make up a small clade that consists of </w:t>
      </w:r>
      <w:r>
        <w:rPr>
          <w:i/>
        </w:rPr>
        <w:t xml:space="preserve">Rhizobium </w:t>
      </w:r>
      <w:proofErr w:type="spellStart"/>
      <w:r>
        <w:rPr>
          <w:i/>
        </w:rPr>
        <w:t>leguminosarum</w:t>
      </w:r>
      <w:proofErr w:type="spellEnd"/>
      <w:r>
        <w:rPr>
          <w:i/>
        </w:rPr>
        <w:t xml:space="preserve"> </w:t>
      </w:r>
      <w:r>
        <w:t xml:space="preserve">and </w:t>
      </w:r>
      <w:r>
        <w:rPr>
          <w:i/>
        </w:rPr>
        <w:t xml:space="preserve">Rhizobium </w:t>
      </w:r>
      <w:proofErr w:type="spellStart"/>
      <w:r>
        <w:rPr>
          <w:i/>
        </w:rPr>
        <w:t>radiobacter</w:t>
      </w:r>
      <w:proofErr w:type="spellEnd"/>
      <w:r>
        <w:t xml:space="preserve">, but that is where the phenotypic relatedness ends for this clade as one of the organisms is a beneficial nitrogen fixing bacterium and the other is a pathogen. </w:t>
      </w:r>
    </w:p>
    <w:p w14:paraId="7F445FF0" w14:textId="77777777" w:rsidR="00596825" w:rsidRDefault="00596825" w:rsidP="00CE3DA4">
      <w:pPr>
        <w:contextualSpacing/>
      </w:pPr>
      <w:r>
        <w:rPr>
          <w:noProof/>
        </w:rPr>
        <mc:AlternateContent>
          <mc:Choice Requires="wps">
            <w:drawing>
              <wp:anchor distT="45720" distB="45720" distL="114300" distR="114300" simplePos="0" relativeHeight="251662336" behindDoc="0" locked="0" layoutInCell="1" allowOverlap="1" wp14:anchorId="7AA135B6" wp14:editId="1596939C">
                <wp:simplePos x="0" y="0"/>
                <wp:positionH relativeFrom="margin">
                  <wp:posOffset>-19050</wp:posOffset>
                </wp:positionH>
                <wp:positionV relativeFrom="paragraph">
                  <wp:posOffset>3024505</wp:posOffset>
                </wp:positionV>
                <wp:extent cx="6381750" cy="4667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66725"/>
                        </a:xfrm>
                        <a:prstGeom prst="rect">
                          <a:avLst/>
                        </a:prstGeom>
                        <a:solidFill>
                          <a:srgbClr val="FFFFFF"/>
                        </a:solidFill>
                        <a:ln w="9525">
                          <a:noFill/>
                          <a:miter lim="800000"/>
                          <a:headEnd/>
                          <a:tailEnd/>
                        </a:ln>
                      </wps:spPr>
                      <wps:txbx>
                        <w:txbxContent>
                          <w:p w14:paraId="70DBAFAA" w14:textId="77777777"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proofErr w:type="spellStart"/>
                            <w:r w:rsidR="001B2C43" w:rsidRPr="00596825">
                              <w:rPr>
                                <w:i/>
                                <w:sz w:val="20"/>
                                <w:szCs w:val="20"/>
                              </w:rPr>
                              <w:t>kaiC</w:t>
                            </w:r>
                            <w:proofErr w:type="spellEnd"/>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A135B6" id="_x0000_t202" coordsize="21600,21600" o:spt="202" path="m,l,21600r21600,l21600,xe">
                <v:stroke joinstyle="miter"/>
                <v:path gradientshapeok="t" o:connecttype="rect"/>
              </v:shapetype>
              <v:shape id="Text Box 2" o:spid="_x0000_s1026" type="#_x0000_t202" style="position:absolute;margin-left:-1.5pt;margin-top:238.15pt;width:502.5pt;height:3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SHwIAABs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" stroked="f">
                <v:textbox>
                  <w:txbxContent>
                    <w:p w14:paraId="70DBAFAA" w14:textId="77777777"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proofErr w:type="spellStart"/>
                      <w:r w:rsidR="001B2C43" w:rsidRPr="00596825">
                        <w:rPr>
                          <w:i/>
                          <w:sz w:val="20"/>
                          <w:szCs w:val="20"/>
                        </w:rPr>
                        <w:t>kaiC</w:t>
                      </w:r>
                      <w:proofErr w:type="spellEnd"/>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4CA99153" wp14:editId="20390C33">
                <wp:simplePos x="0" y="0"/>
                <wp:positionH relativeFrom="margin">
                  <wp:posOffset>-9525</wp:posOffset>
                </wp:positionH>
                <wp:positionV relativeFrom="paragraph">
                  <wp:posOffset>78740</wp:posOffset>
                </wp:positionV>
                <wp:extent cx="54292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0C63A499" w14:textId="77777777" w:rsidR="001B2C43" w:rsidRDefault="001B2C43">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99153" id="_x0000_s1027" type="#_x0000_t202" style="position:absolute;margin-left:-.75pt;margin-top:6.2pt;width:42.7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HTIQIAACM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" stroked="f">
                <v:textbox>
                  <w:txbxContent>
                    <w:p w14:paraId="0C63A499" w14:textId="77777777" w:rsidR="001B2C43" w:rsidRDefault="001B2C43">
                      <w:r>
                        <w:t>Fig. 1</w:t>
                      </w:r>
                    </w:p>
                  </w:txbxContent>
                </v:textbox>
                <w10:wrap anchorx="margin"/>
              </v:shape>
            </w:pict>
          </mc:Fallback>
        </mc:AlternateContent>
      </w:r>
      <w:commentRangeStart w:id="15"/>
      <w:r>
        <w:rPr>
          <w:noProof/>
        </w:rPr>
        <w:drawing>
          <wp:anchor distT="0" distB="0" distL="114300" distR="114300" simplePos="0" relativeHeight="251660288" behindDoc="1" locked="0" layoutInCell="1" allowOverlap="1" wp14:anchorId="4795BB59" wp14:editId="56410F5C">
            <wp:simplePos x="0" y="0"/>
            <wp:positionH relativeFrom="margin">
              <wp:posOffset>-9525</wp:posOffset>
            </wp:positionH>
            <wp:positionV relativeFrom="paragraph">
              <wp:posOffset>116205</wp:posOffset>
            </wp:positionV>
            <wp:extent cx="6400800" cy="3008209"/>
            <wp:effectExtent l="0" t="0" r="0" b="1905"/>
            <wp:wrapTight wrapText="bothSides">
              <wp:wrapPolygon edited="0">
                <wp:start x="0" y="0"/>
                <wp:lineTo x="0" y="21477"/>
                <wp:lineTo x="10029" y="21477"/>
                <wp:lineTo x="14914" y="21477"/>
                <wp:lineTo x="21536" y="20519"/>
                <wp:lineTo x="21536" y="821"/>
                <wp:lineTo x="100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81" t="10132" b="8801"/>
                    <a:stretch/>
                  </pic:blipFill>
                  <pic:spPr bwMode="auto">
                    <a:xfrm>
                      <a:off x="0" y="0"/>
                      <a:ext cx="6400800" cy="30082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15"/>
      <w:r w:rsidR="0042096C">
        <w:rPr>
          <w:rStyle w:val="CommentReference"/>
        </w:rPr>
        <w:commentReference w:id="15"/>
      </w:r>
    </w:p>
    <w:p w14:paraId="7D217956" w14:textId="77777777" w:rsidR="003A03A4" w:rsidRDefault="003A03A4" w:rsidP="00CE3DA4">
      <w:pPr>
        <w:contextualSpacing/>
      </w:pPr>
      <w:r>
        <w:lastRenderedPageBreak/>
        <w:t xml:space="preserve">The final large clade is made up of organisms that are photosynthetic. Both </w:t>
      </w:r>
      <w:proofErr w:type="spellStart"/>
      <w:r>
        <w:rPr>
          <w:i/>
        </w:rPr>
        <w:t>Synechococcus</w:t>
      </w:r>
      <w:proofErr w:type="spellEnd"/>
      <w:r>
        <w:t xml:space="preserve"> strains are cyanobacteria typically found in aquatic environments and their </w:t>
      </w:r>
      <w:proofErr w:type="spellStart"/>
      <w:r>
        <w:rPr>
          <w:i/>
        </w:rPr>
        <w:t>kaiC</w:t>
      </w:r>
      <w:proofErr w:type="spellEnd"/>
      <w:r>
        <w:t xml:space="preserve"> genes are most closely related. The </w:t>
      </w:r>
      <w:proofErr w:type="spellStart"/>
      <w:r>
        <w:rPr>
          <w:i/>
        </w:rPr>
        <w:t>Rhodobacter</w:t>
      </w:r>
      <w:proofErr w:type="spellEnd"/>
      <w:r>
        <w:t xml:space="preserve"> strain is photosynthetic when necessary, can fix nitrogen, and is also found in aquatic environments. </w:t>
      </w:r>
    </w:p>
    <w:p w14:paraId="0838E1E4" w14:textId="77777777" w:rsidR="00CE3DA4" w:rsidRDefault="00CE3DA4" w:rsidP="00CE3DA4">
      <w:pPr>
        <w:contextualSpacing/>
      </w:pPr>
    </w:p>
    <w:p w14:paraId="093E8EDF" w14:textId="77777777" w:rsidR="00CE3DA4" w:rsidRDefault="003A03A4" w:rsidP="00CE3DA4">
      <w:pPr>
        <w:contextualSpacing/>
      </w:pPr>
      <w:r>
        <w:t xml:space="preserve">Two strains </w:t>
      </w:r>
      <w:commentRangeStart w:id="16"/>
      <w:r>
        <w:t>came out as outgroups</w:t>
      </w:r>
      <w:commentRangeEnd w:id="16"/>
      <w:r w:rsidR="0042096C">
        <w:rPr>
          <w:rStyle w:val="CommentReference"/>
        </w:rPr>
        <w:commentReference w:id="16"/>
      </w:r>
      <w:r>
        <w:t xml:space="preserve">, </w:t>
      </w:r>
      <w:r>
        <w:rPr>
          <w:i/>
        </w:rPr>
        <w:t>Escherichia coli</w:t>
      </w:r>
      <w:r>
        <w:t xml:space="preserve"> commonly found in diverse environments and </w:t>
      </w:r>
      <w:r w:rsidR="00596825">
        <w:t xml:space="preserve">gastro-intestinal tracts, and </w:t>
      </w:r>
      <w:proofErr w:type="spellStart"/>
      <w:r w:rsidR="00596825">
        <w:rPr>
          <w:i/>
        </w:rPr>
        <w:t>Stigmatella</w:t>
      </w:r>
      <w:proofErr w:type="spellEnd"/>
      <w:r w:rsidR="00596825">
        <w:rPr>
          <w:i/>
        </w:rPr>
        <w:t xml:space="preserve"> </w:t>
      </w:r>
      <w:proofErr w:type="spellStart"/>
      <w:r w:rsidR="00596825">
        <w:rPr>
          <w:i/>
        </w:rPr>
        <w:t>aurantiaca</w:t>
      </w:r>
      <w:proofErr w:type="spellEnd"/>
      <w:r w:rsidR="00596825">
        <w:t xml:space="preserve"> which is a myxobacteria primarily found in the soil with a very unique lifestyle unlike that of most other bacteria.</w:t>
      </w:r>
    </w:p>
    <w:p w14:paraId="3FFBA67A" w14:textId="77777777" w:rsidR="00CE3DA4" w:rsidRDefault="00CE3DA4" w:rsidP="00CE3DA4">
      <w:pPr>
        <w:contextualSpacing/>
      </w:pPr>
    </w:p>
    <w:p w14:paraId="342E6944" w14:textId="77777777" w:rsidR="00F0353B" w:rsidRDefault="00F0353B" w:rsidP="00CE3DA4">
      <w:pPr>
        <w:contextualSpacing/>
      </w:pPr>
      <w:r>
        <w:t>Discussion</w:t>
      </w:r>
    </w:p>
    <w:p w14:paraId="73893276" w14:textId="77777777" w:rsidR="00CE3DA4" w:rsidRDefault="00CE3DA4" w:rsidP="00CE3DA4">
      <w:pPr>
        <w:contextualSpacing/>
      </w:pPr>
    </w:p>
    <w:p w14:paraId="7161D41F" w14:textId="77777777" w:rsidR="00B04DD8" w:rsidRDefault="00B04DD8" w:rsidP="00CE3DA4">
      <w:pPr>
        <w:contextualSpacing/>
      </w:pPr>
      <w:r>
        <w:t xml:space="preserve">Circadian rhythm is an important tool for both plants and bacteria when it comes to defenses and evasion respectively. Due to this and other phenotypes that we know are controlled by light regulation I was interested in looking at how a group of diverse bacterial strains, all with a </w:t>
      </w:r>
      <w:proofErr w:type="spellStart"/>
      <w:r>
        <w:rPr>
          <w:i/>
        </w:rPr>
        <w:t>kaiC</w:t>
      </w:r>
      <w:proofErr w:type="spellEnd"/>
      <w:r>
        <w:t xml:space="preserve"> gene, would group phylogenetically based on </w:t>
      </w:r>
      <w:r w:rsidR="00E853C1">
        <w:t xml:space="preserve">the alignment of this gene. </w:t>
      </w:r>
    </w:p>
    <w:p w14:paraId="5113A1D2" w14:textId="77777777" w:rsidR="00E853C1" w:rsidRDefault="00E853C1" w:rsidP="00CE3DA4">
      <w:pPr>
        <w:contextualSpacing/>
      </w:pPr>
    </w:p>
    <w:p w14:paraId="7933D92A" w14:textId="77777777" w:rsidR="00E853C1" w:rsidRDefault="00E853C1" w:rsidP="00CE3DA4">
      <w:pPr>
        <w:contextualSpacing/>
      </w:pPr>
      <w:r>
        <w:t xml:space="preserve">When looking at Fig. 1, the foliar pathogens group together, but in two distinct clades. This may be due to the similarity of the diseases that are caused in each group, or </w:t>
      </w:r>
      <w:proofErr w:type="gramStart"/>
      <w:r>
        <w:t>due to the fact that</w:t>
      </w:r>
      <w:proofErr w:type="gramEnd"/>
      <w:r>
        <w:t xml:space="preserve"> one group is made up of </w:t>
      </w:r>
      <w:r>
        <w:rPr>
          <w:i/>
        </w:rPr>
        <w:t>Pseudomonads</w:t>
      </w:r>
      <w:r>
        <w:t xml:space="preserve"> and the other made up of </w:t>
      </w:r>
      <w:r>
        <w:rPr>
          <w:i/>
        </w:rPr>
        <w:t xml:space="preserve">Xanthomonads. </w:t>
      </w:r>
      <w:r>
        <w:t xml:space="preserve">What is interesting is that while the foliar pathogens group together, the soil borne bacteria have a much </w:t>
      </w:r>
      <w:commentRangeStart w:id="17"/>
      <w:r>
        <w:t>looser grouping</w:t>
      </w:r>
      <w:commentRangeEnd w:id="17"/>
      <w:r w:rsidR="0042096C">
        <w:rPr>
          <w:rStyle w:val="CommentReference"/>
        </w:rPr>
        <w:commentReference w:id="17"/>
      </w:r>
      <w:r>
        <w:t xml:space="preserve">. This could be </w:t>
      </w:r>
      <w:commentRangeStart w:id="18"/>
      <w:r>
        <w:t xml:space="preserve">interpreted to mean that the </w:t>
      </w:r>
      <w:commentRangeEnd w:id="18"/>
      <w:r w:rsidR="0018470E">
        <w:rPr>
          <w:rStyle w:val="CommentReference"/>
        </w:rPr>
        <w:commentReference w:id="18"/>
      </w:r>
      <w:r>
        <w:t xml:space="preserve">soil bacteria have a lesser exposer to light than the foliar bacteria and therefore the </w:t>
      </w:r>
      <w:proofErr w:type="spellStart"/>
      <w:r>
        <w:rPr>
          <w:i/>
        </w:rPr>
        <w:t>kaiC</w:t>
      </w:r>
      <w:proofErr w:type="spellEnd"/>
      <w:r>
        <w:t xml:space="preserve"> gene is </w:t>
      </w:r>
      <w:commentRangeStart w:id="19"/>
      <w:r>
        <w:t>not as conserved among the soil bacteria</w:t>
      </w:r>
      <w:commentRangeEnd w:id="19"/>
      <w:r w:rsidR="0018470E">
        <w:rPr>
          <w:rStyle w:val="CommentReference"/>
        </w:rPr>
        <w:commentReference w:id="19"/>
      </w:r>
      <w:r>
        <w:t xml:space="preserve">. </w:t>
      </w:r>
    </w:p>
    <w:p w14:paraId="551F2554" w14:textId="77777777" w:rsidR="00E853C1" w:rsidRDefault="00E853C1" w:rsidP="00CE3DA4">
      <w:pPr>
        <w:contextualSpacing/>
      </w:pPr>
    </w:p>
    <w:p w14:paraId="26E7F822" w14:textId="77777777" w:rsidR="00E853C1" w:rsidRDefault="00E853C1" w:rsidP="00CE3DA4">
      <w:pPr>
        <w:contextualSpacing/>
      </w:pPr>
      <w:r>
        <w:t xml:space="preserve">Another clade to make note of is the clade that groups photosynthetic organisms together. Not only are these organisms photosynthetic, but they are also all found in aquatic environments. Either the environmental location of these bacterium, or the fact that they are photosynthetic and light is important to their survival have led to </w:t>
      </w:r>
      <w:proofErr w:type="spellStart"/>
      <w:r>
        <w:rPr>
          <w:i/>
        </w:rPr>
        <w:t>kaiC</w:t>
      </w:r>
      <w:proofErr w:type="spellEnd"/>
      <w:r>
        <w:t xml:space="preserve"> being highly conserved in this clade compared to the bacteria that are naturally found in the soil. </w:t>
      </w:r>
    </w:p>
    <w:p w14:paraId="2C270A6B" w14:textId="77777777" w:rsidR="00E853C1" w:rsidRDefault="00E853C1" w:rsidP="00CE3DA4">
      <w:pPr>
        <w:contextualSpacing/>
      </w:pPr>
    </w:p>
    <w:p w14:paraId="70C76B15" w14:textId="2963FB97" w:rsidR="00E853C1" w:rsidRPr="00E853C1" w:rsidRDefault="00E853C1" w:rsidP="00CE3DA4">
      <w:pPr>
        <w:contextualSpacing/>
      </w:pPr>
      <w:proofErr w:type="gramStart"/>
      <w:r>
        <w:t>In order to</w:t>
      </w:r>
      <w:proofErr w:type="gramEnd"/>
      <w:r>
        <w:t xml:space="preserve"> gain</w:t>
      </w:r>
      <w:r w:rsidR="003A4E9E">
        <w:t xml:space="preserve"> a deeper understanding of the functional categories of these</w:t>
      </w:r>
      <w:r>
        <w:t xml:space="preserve"> phylogenetic groups </w:t>
      </w:r>
      <w:r w:rsidR="003A4E9E">
        <w:t xml:space="preserve">future studies could take additional genes controlled by </w:t>
      </w:r>
      <w:proofErr w:type="spellStart"/>
      <w:ins w:id="20" w:author="Microsoft Office User" w:date="2018-04-14T19:19:00Z">
        <w:r w:rsidR="009B2CB7" w:rsidRPr="009B2CB7">
          <w:rPr>
            <w:i/>
            <w:rPrChange w:id="21" w:author="Microsoft Office User" w:date="2018-04-14T19:19:00Z">
              <w:rPr/>
            </w:rPrChange>
          </w:rPr>
          <w:t>k</w:t>
        </w:r>
      </w:ins>
      <w:del w:id="22" w:author="Microsoft Office User" w:date="2018-04-14T19:19:00Z">
        <w:r w:rsidR="003A4E9E" w:rsidRPr="009B2CB7" w:rsidDel="009B2CB7">
          <w:rPr>
            <w:i/>
            <w:rPrChange w:id="23" w:author="Microsoft Office User" w:date="2018-04-14T19:19:00Z">
              <w:rPr/>
            </w:rPrChange>
          </w:rPr>
          <w:delText>K</w:delText>
        </w:r>
      </w:del>
      <w:r w:rsidR="003A4E9E" w:rsidRPr="009B2CB7">
        <w:rPr>
          <w:i/>
          <w:rPrChange w:id="24" w:author="Microsoft Office User" w:date="2018-04-14T19:19:00Z">
            <w:rPr/>
          </w:rPrChange>
        </w:rPr>
        <w:t>aiC</w:t>
      </w:r>
      <w:proofErr w:type="spellEnd"/>
      <w:r w:rsidR="003A4E9E">
        <w:t xml:space="preserve"> and bacteriophytochromes and investigate if the clade organizational structure changes. It would be useful to look at genes that are specific to virulence and host defense evasion as well as genes that are known to be related to beneficial interactions with hosts. Whole genomes could also be analyzed to look at total relatedness of these species. </w:t>
      </w:r>
    </w:p>
    <w:p w14:paraId="2D63F805" w14:textId="77777777" w:rsidR="00B04DD8" w:rsidRDefault="00B04DD8" w:rsidP="00CE3DA4">
      <w:pPr>
        <w:contextualSpacing/>
      </w:pPr>
    </w:p>
    <w:p w14:paraId="6F2EA72A" w14:textId="77777777" w:rsidR="004F6EDB" w:rsidRDefault="00D77C53" w:rsidP="00CE3DA4">
      <w:pPr>
        <w:contextualSpacing/>
      </w:pPr>
      <w:r>
        <w:t>References</w:t>
      </w:r>
      <w:r w:rsidR="004F6EDB">
        <w:t xml:space="preserve"> </w:t>
      </w:r>
    </w:p>
    <w:p w14:paraId="6BCFDDCE" w14:textId="77777777" w:rsidR="00D77C53" w:rsidRPr="00D77C53" w:rsidRDefault="00D77C53" w:rsidP="00D77C53">
      <w:pPr>
        <w:pStyle w:val="EndNoteBibliography"/>
        <w:spacing w:after="0"/>
        <w:ind w:left="720" w:hanging="720"/>
      </w:pPr>
      <w:r>
        <w:fldChar w:fldCharType="begin"/>
      </w:r>
      <w:r>
        <w:instrText xml:space="preserve"> ADDIN EN.REFLIST </w:instrText>
      </w:r>
      <w:r>
        <w:fldChar w:fldCharType="separate"/>
      </w:r>
      <w:r w:rsidRPr="00D77C53">
        <w:t xml:space="preserve">Lu, H., McClung, C. R., and Zhang, C. (2017). Tick Tock: Circadian Regulation of Plant Innate Immunity. </w:t>
      </w:r>
      <w:r w:rsidRPr="00D77C53">
        <w:rPr>
          <w:i/>
        </w:rPr>
        <w:t>In</w:t>
      </w:r>
      <w:r w:rsidRPr="00D77C53">
        <w:t xml:space="preserve"> "Annual Review of Phytopathology, Vol 55" (J. E. Leach and S. E. Lindow, eds.), Vol. 55, pp. 287-311. Annual Reviews, Palo Alto.</w:t>
      </w:r>
    </w:p>
    <w:p w14:paraId="207D293D" w14:textId="77777777" w:rsidR="00D77C53" w:rsidRPr="00D77C53" w:rsidRDefault="00D77C53" w:rsidP="00D77C53">
      <w:pPr>
        <w:pStyle w:val="EndNoteBibliography"/>
        <w:spacing w:after="0"/>
        <w:ind w:left="720" w:hanging="720"/>
      </w:pPr>
      <w:r w:rsidRPr="00D77C53">
        <w:t xml:space="preserve">McGrane, R., and Beattie, G. A. (2017). Pseudomonas syringae pv. syringae B728a Regulates Multiple Stages of Plant Colonization via the Bacteriophytochrome BphP1. </w:t>
      </w:r>
      <w:r w:rsidRPr="00D77C53">
        <w:rPr>
          <w:i/>
        </w:rPr>
        <w:t>Mbio</w:t>
      </w:r>
      <w:r w:rsidRPr="00D77C53">
        <w:t xml:space="preserve"> </w:t>
      </w:r>
      <w:r w:rsidRPr="00D77C53">
        <w:rPr>
          <w:b/>
        </w:rPr>
        <w:t>8</w:t>
      </w:r>
      <w:r w:rsidRPr="00D77C53">
        <w:t>.</w:t>
      </w:r>
    </w:p>
    <w:p w14:paraId="7CA3D74F" w14:textId="77777777" w:rsidR="00D77C53" w:rsidRPr="00D77C53" w:rsidRDefault="00D77C53" w:rsidP="00D77C53">
      <w:pPr>
        <w:pStyle w:val="EndNoteBibliography"/>
        <w:spacing w:after="0"/>
        <w:ind w:left="720" w:hanging="720"/>
      </w:pPr>
      <w:r w:rsidRPr="00D77C53">
        <w:t xml:space="preserve">Reece, S. E., Prior, K. F., and Mideo, N. (2017). The Life and Times of Parasites: Rhythms in Strategies for Within-host Survival and Between-host Transmission. </w:t>
      </w:r>
      <w:r w:rsidRPr="00D77C53">
        <w:rPr>
          <w:i/>
        </w:rPr>
        <w:t>Journal of Biological Rhythms</w:t>
      </w:r>
      <w:r w:rsidRPr="00D77C53">
        <w:t xml:space="preserve"> </w:t>
      </w:r>
      <w:r w:rsidRPr="00D77C53">
        <w:rPr>
          <w:b/>
        </w:rPr>
        <w:t>32</w:t>
      </w:r>
      <w:r w:rsidRPr="00D77C53">
        <w:t>, 516-533.</w:t>
      </w:r>
    </w:p>
    <w:p w14:paraId="3487DCD9" w14:textId="77777777" w:rsidR="00D77C53" w:rsidRPr="00D77C53" w:rsidRDefault="00D77C53" w:rsidP="00D77C53">
      <w:pPr>
        <w:pStyle w:val="EndNoteBibliography"/>
        <w:spacing w:after="0"/>
        <w:ind w:left="720" w:hanging="720"/>
      </w:pPr>
      <w:r w:rsidRPr="00D77C53">
        <w:t xml:space="preserve">Rosbash, M. (2009). The Implications of Multiple Circadian Clock Origins. </w:t>
      </w:r>
      <w:r w:rsidRPr="00D77C53">
        <w:rPr>
          <w:i/>
        </w:rPr>
        <w:t>Plos Biology</w:t>
      </w:r>
      <w:r w:rsidRPr="00D77C53">
        <w:t xml:space="preserve"> </w:t>
      </w:r>
      <w:r w:rsidRPr="00D77C53">
        <w:rPr>
          <w:b/>
        </w:rPr>
        <w:t>7</w:t>
      </w:r>
      <w:r w:rsidRPr="00D77C53">
        <w:t>, 421-425.</w:t>
      </w:r>
    </w:p>
    <w:p w14:paraId="5B304114" w14:textId="77777777" w:rsidR="00D77C53" w:rsidRPr="00D77C53" w:rsidRDefault="00D77C53" w:rsidP="00D77C53">
      <w:pPr>
        <w:pStyle w:val="EndNoteBibliography"/>
        <w:spacing w:after="0"/>
        <w:ind w:left="720" w:hanging="720"/>
      </w:pPr>
      <w:r w:rsidRPr="00D77C53">
        <w:lastRenderedPageBreak/>
        <w:t xml:space="preserve">Stamatakis, A. (2014). RAxML version 8: a tool for phylogenetic analysis and post-analysis of large phylogenies. </w:t>
      </w:r>
      <w:r w:rsidRPr="00D77C53">
        <w:rPr>
          <w:i/>
        </w:rPr>
        <w:t>Bioinformatics</w:t>
      </w:r>
      <w:r w:rsidRPr="00D77C53">
        <w:t xml:space="preserve"> </w:t>
      </w:r>
      <w:r w:rsidRPr="00D77C53">
        <w:rPr>
          <w:b/>
        </w:rPr>
        <w:t>30</w:t>
      </w:r>
      <w:r w:rsidRPr="00D77C53">
        <w:t>, 1312-1313.</w:t>
      </w:r>
    </w:p>
    <w:p w14:paraId="653D8AB5" w14:textId="77777777" w:rsidR="00D77C53" w:rsidRPr="00D77C53" w:rsidRDefault="00D77C53" w:rsidP="00D77C53">
      <w:pPr>
        <w:pStyle w:val="EndNoteBibliography"/>
        <w:ind w:left="720" w:hanging="720"/>
      </w:pPr>
      <w:r w:rsidRPr="00D77C53">
        <w:t xml:space="preserve">Wu, L., McGrane, R. S., and Beattie, G. A. (2013). Light Regulation of Swarming Motility in Pseudomonas syringae Integrates Signaling Pathways Mediated by a Bacteriophytochrome and a LOV Protein. </w:t>
      </w:r>
      <w:r w:rsidRPr="00D77C53">
        <w:rPr>
          <w:i/>
        </w:rPr>
        <w:t>Mbio</w:t>
      </w:r>
      <w:r w:rsidRPr="00D77C53">
        <w:t xml:space="preserve"> </w:t>
      </w:r>
      <w:r w:rsidRPr="00D77C53">
        <w:rPr>
          <w:b/>
        </w:rPr>
        <w:t>4</w:t>
      </w:r>
      <w:r w:rsidRPr="00D77C53">
        <w:t>.</w:t>
      </w:r>
    </w:p>
    <w:p w14:paraId="04FF37EB" w14:textId="77777777" w:rsidR="004F6EDB" w:rsidRDefault="00D77C53" w:rsidP="00D77C53">
      <w:pPr>
        <w:contextualSpacing/>
      </w:pPr>
      <w:r>
        <w:fldChar w:fldCharType="end"/>
      </w:r>
    </w:p>
    <w:p w14:paraId="4E10F701" w14:textId="77777777" w:rsidR="000D6EDB" w:rsidRDefault="000D6EDB" w:rsidP="00D77C53">
      <w:pPr>
        <w:contextualSpacing/>
      </w:pPr>
    </w:p>
    <w:p w14:paraId="7BE0C9E3" w14:textId="77777777" w:rsidR="000D6EDB" w:rsidRDefault="000D6EDB" w:rsidP="00D77C53">
      <w:pPr>
        <w:contextualSpacing/>
      </w:pPr>
    </w:p>
    <w:p w14:paraId="79ADF236" w14:textId="77777777" w:rsidR="000D6EDB" w:rsidRDefault="000D6EDB" w:rsidP="00D77C53">
      <w:pPr>
        <w:contextualSpacing/>
      </w:pPr>
    </w:p>
    <w:p w14:paraId="2131FF6D" w14:textId="77777777" w:rsidR="000D6EDB" w:rsidRDefault="000D6EDB" w:rsidP="00D77C53">
      <w:pPr>
        <w:contextualSpacing/>
      </w:pPr>
    </w:p>
    <w:p w14:paraId="1620AB2D" w14:textId="77777777" w:rsidR="000D6EDB" w:rsidRDefault="000D6EDB" w:rsidP="00D77C53">
      <w:pPr>
        <w:contextualSpacing/>
      </w:pPr>
    </w:p>
    <w:p w14:paraId="7E53A81F" w14:textId="77777777" w:rsidR="000D6EDB" w:rsidRDefault="000D6EDB" w:rsidP="00D77C53">
      <w:pPr>
        <w:contextualSpacing/>
      </w:pPr>
    </w:p>
    <w:p w14:paraId="6A65B81A" w14:textId="77777777" w:rsidR="000D6EDB" w:rsidRDefault="000D6EDB" w:rsidP="00D77C53">
      <w:pPr>
        <w:contextualSpacing/>
      </w:pPr>
    </w:p>
    <w:p w14:paraId="5B54AD9D" w14:textId="77777777" w:rsidR="000D6EDB" w:rsidRDefault="000D6EDB" w:rsidP="00D77C53">
      <w:pPr>
        <w:contextualSpacing/>
      </w:pPr>
    </w:p>
    <w:p w14:paraId="5A9536A7" w14:textId="77777777" w:rsidR="000D6EDB" w:rsidRDefault="000D6EDB" w:rsidP="00D77C53">
      <w:pPr>
        <w:contextualSpacing/>
      </w:pPr>
    </w:p>
    <w:p w14:paraId="295E7D9C" w14:textId="77777777" w:rsidR="000D6EDB" w:rsidRDefault="000D6EDB" w:rsidP="00D77C53">
      <w:pPr>
        <w:contextualSpacing/>
      </w:pPr>
    </w:p>
    <w:p w14:paraId="29059474" w14:textId="77777777" w:rsidR="000D6EDB" w:rsidRDefault="000D6EDB" w:rsidP="00D77C53">
      <w:pPr>
        <w:contextualSpacing/>
      </w:pPr>
    </w:p>
    <w:p w14:paraId="561CE441" w14:textId="77777777" w:rsidR="000D6EDB" w:rsidRDefault="000D6EDB" w:rsidP="00D77C53">
      <w:pPr>
        <w:contextualSpacing/>
      </w:pPr>
    </w:p>
    <w:p w14:paraId="2D6D81B5" w14:textId="77777777" w:rsidR="000D6EDB" w:rsidRDefault="000D6EDB" w:rsidP="00D77C53">
      <w:pPr>
        <w:contextualSpacing/>
      </w:pPr>
    </w:p>
    <w:p w14:paraId="5D15CC67" w14:textId="77777777" w:rsidR="000D6EDB" w:rsidRDefault="000D6EDB" w:rsidP="00D77C53">
      <w:pPr>
        <w:contextualSpacing/>
      </w:pPr>
    </w:p>
    <w:p w14:paraId="284F687B" w14:textId="77777777" w:rsidR="000D6EDB" w:rsidRDefault="000D6EDB" w:rsidP="00D77C53">
      <w:pPr>
        <w:contextualSpacing/>
      </w:pPr>
    </w:p>
    <w:p w14:paraId="09680117" w14:textId="77777777" w:rsidR="000D6EDB" w:rsidRDefault="000D6EDB" w:rsidP="00D77C53">
      <w:pPr>
        <w:contextualSpacing/>
      </w:pPr>
    </w:p>
    <w:p w14:paraId="75FE90FD" w14:textId="77777777" w:rsidR="000D6EDB" w:rsidRDefault="000D6EDB" w:rsidP="00D77C53">
      <w:pPr>
        <w:contextualSpacing/>
      </w:pPr>
    </w:p>
    <w:p w14:paraId="420D3E9C" w14:textId="77777777" w:rsidR="000D6EDB" w:rsidRDefault="000D6EDB" w:rsidP="00D77C53">
      <w:pPr>
        <w:contextualSpacing/>
      </w:pPr>
    </w:p>
    <w:p w14:paraId="1127B487" w14:textId="77777777" w:rsidR="000D6EDB" w:rsidRDefault="000D6EDB" w:rsidP="00D77C53">
      <w:pPr>
        <w:contextualSpacing/>
      </w:pPr>
    </w:p>
    <w:p w14:paraId="3B4547F4" w14:textId="77777777" w:rsidR="000D6EDB" w:rsidRDefault="000D6EDB" w:rsidP="00D77C53">
      <w:pPr>
        <w:contextualSpacing/>
      </w:pPr>
    </w:p>
    <w:p w14:paraId="6BE63C39" w14:textId="77777777" w:rsidR="000D6EDB" w:rsidRDefault="000D6EDB" w:rsidP="00D77C53">
      <w:pPr>
        <w:contextualSpacing/>
      </w:pPr>
    </w:p>
    <w:sectPr w:rsidR="000D6EDB" w:rsidSect="001D21E0">
      <w:head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8-04-14T19:27:00Z" w:initials="MOU">
    <w:p w14:paraId="122548EF" w14:textId="1F04EC93" w:rsidR="008C36E1" w:rsidRDefault="008C36E1">
      <w:pPr>
        <w:pStyle w:val="CommentText"/>
      </w:pPr>
      <w:r>
        <w:rPr>
          <w:rStyle w:val="CommentReference"/>
        </w:rPr>
        <w:annotationRef/>
      </w:r>
      <w:r>
        <w:t xml:space="preserve">Might want to add your tree files to your </w:t>
      </w:r>
      <w:proofErr w:type="spellStart"/>
      <w:r>
        <w:t>github</w:t>
      </w:r>
      <w:proofErr w:type="spellEnd"/>
      <w:r>
        <w:t xml:space="preserve">. </w:t>
      </w:r>
      <w:proofErr w:type="gramStart"/>
      <w:r>
        <w:t>Also</w:t>
      </w:r>
      <w:proofErr w:type="gramEnd"/>
      <w:r>
        <w:t xml:space="preserve"> nice, would be a description of the commands you used to run your analyses. </w:t>
      </w:r>
    </w:p>
  </w:comment>
  <w:comment w:id="2" w:author="Microsoft Office User" w:date="2018-04-14T18:53:00Z" w:initials="MOU">
    <w:p w14:paraId="5CC43B7D" w14:textId="55CDEFFC" w:rsidR="0079767A" w:rsidRDefault="0079767A">
      <w:pPr>
        <w:pStyle w:val="CommentText"/>
      </w:pPr>
      <w:r>
        <w:rPr>
          <w:rStyle w:val="CommentReference"/>
        </w:rPr>
        <w:annotationRef/>
      </w:r>
      <w:r>
        <w:t>This paragraph makes it seem like you are going to set up a co-evolution study. Since you don’t examine plant circadian rhythms maybe some of this should go in the discussion?</w:t>
      </w:r>
      <w:r w:rsidR="00584F90">
        <w:t xml:space="preserve"> </w:t>
      </w:r>
    </w:p>
  </w:comment>
  <w:comment w:id="3" w:author="Microsoft Office User" w:date="2018-04-14T18:50:00Z" w:initials="MOU">
    <w:p w14:paraId="6F2B1CAC" w14:textId="77777777" w:rsidR="0079767A" w:rsidRDefault="0079767A">
      <w:pPr>
        <w:pStyle w:val="CommentText"/>
      </w:pPr>
      <w:r>
        <w:rPr>
          <w:rStyle w:val="CommentReference"/>
        </w:rPr>
        <w:annotationRef/>
      </w:r>
      <w:r>
        <w:t xml:space="preserve">Your research questions seem to be: Does </w:t>
      </w:r>
      <w:proofErr w:type="spellStart"/>
      <w:r>
        <w:t>kaiC</w:t>
      </w:r>
      <w:proofErr w:type="spellEnd"/>
      <w:r>
        <w:t xml:space="preserve"> gene evolution reflect bacterial ecology? Does </w:t>
      </w:r>
      <w:proofErr w:type="spellStart"/>
      <w:r>
        <w:t>kaiC</w:t>
      </w:r>
      <w:proofErr w:type="spellEnd"/>
      <w:r>
        <w:t xml:space="preserve"> gene evolution cluster by pathogenicity? Does </w:t>
      </w:r>
      <w:proofErr w:type="spellStart"/>
      <w:r>
        <w:t>kaiC</w:t>
      </w:r>
      <w:proofErr w:type="spellEnd"/>
      <w:r>
        <w:t xml:space="preserve"> gene evolution cluster by photosynthetic capacity?</w:t>
      </w:r>
    </w:p>
    <w:p w14:paraId="63F7F2C2" w14:textId="77777777" w:rsidR="0079767A" w:rsidRDefault="0079767A">
      <w:pPr>
        <w:pStyle w:val="CommentText"/>
      </w:pPr>
    </w:p>
    <w:p w14:paraId="3A28FB7B" w14:textId="77777777" w:rsidR="0079767A" w:rsidRDefault="0079767A">
      <w:pPr>
        <w:pStyle w:val="CommentText"/>
      </w:pPr>
      <w:r>
        <w:t xml:space="preserve">Am I interpreting correctly? You might want to state them explicitly. </w:t>
      </w:r>
    </w:p>
    <w:p w14:paraId="514472F4" w14:textId="77777777" w:rsidR="0079767A" w:rsidRDefault="0079767A">
      <w:pPr>
        <w:pStyle w:val="CommentText"/>
      </w:pPr>
    </w:p>
    <w:p w14:paraId="49FAC93D" w14:textId="7330B226" w:rsidR="0079767A" w:rsidRDefault="0079767A">
      <w:pPr>
        <w:pStyle w:val="CommentText"/>
      </w:pPr>
      <w:r>
        <w:t>Do you have</w:t>
      </w:r>
      <w:r w:rsidR="0018470E">
        <w:t xml:space="preserve"> specific</w:t>
      </w:r>
      <w:r>
        <w:t xml:space="preserve"> hypotheses? </w:t>
      </w:r>
      <w:r w:rsidR="0018470E">
        <w:t xml:space="preserve">If so, state them and then you have more to discuss in your discussion section. </w:t>
      </w:r>
    </w:p>
  </w:comment>
  <w:comment w:id="4" w:author="Microsoft Office User" w:date="2018-04-14T18:56:00Z" w:initials="MOU">
    <w:p w14:paraId="350717C1" w14:textId="587C7268" w:rsidR="0079767A" w:rsidRDefault="0079767A">
      <w:pPr>
        <w:pStyle w:val="CommentText"/>
      </w:pPr>
      <w:r>
        <w:rPr>
          <w:rStyle w:val="CommentReference"/>
        </w:rPr>
        <w:annotationRef/>
      </w:r>
      <w:r>
        <w:t xml:space="preserve">What </w:t>
      </w:r>
      <w:r w:rsidR="00584F90">
        <w:t xml:space="preserve">tool </w:t>
      </w:r>
      <w:r>
        <w:t>did you use to align your sequences?</w:t>
      </w:r>
    </w:p>
  </w:comment>
  <w:comment w:id="5" w:author="Microsoft Office User" w:date="2018-04-14T18:59:00Z" w:initials="MOU">
    <w:p w14:paraId="6C2724D9" w14:textId="77777777" w:rsidR="004313CC" w:rsidRDefault="004313CC">
      <w:pPr>
        <w:pStyle w:val="CommentText"/>
      </w:pPr>
      <w:r>
        <w:rPr>
          <w:rStyle w:val="CommentReference"/>
        </w:rPr>
        <w:annotationRef/>
      </w:r>
      <w:r>
        <w:t xml:space="preserve">Did you do any bootstrapping? Might be nice to know how well supported your nodes were. </w:t>
      </w:r>
    </w:p>
  </w:comment>
  <w:comment w:id="6" w:author="Microsoft Office User" w:date="2018-04-14T19:09:00Z" w:initials="MOU">
    <w:p w14:paraId="62DE6C38" w14:textId="7B516BD8" w:rsidR="0042096C" w:rsidRDefault="0042096C">
      <w:pPr>
        <w:pStyle w:val="CommentText"/>
      </w:pPr>
      <w:r>
        <w:rPr>
          <w:rStyle w:val="CommentReference"/>
        </w:rPr>
        <w:annotationRef/>
      </w:r>
      <w:r>
        <w:t xml:space="preserve">Something that might be interesting to add, would be to look at rates of evolution. For </w:t>
      </w:r>
      <w:proofErr w:type="gramStart"/>
      <w:r>
        <w:t>example</w:t>
      </w:r>
      <w:proofErr w:type="gramEnd"/>
      <w:r>
        <w:t xml:space="preserve"> you could compare rates of photosynthetic branches to other branches on the tree to see if they </w:t>
      </w:r>
      <w:r w:rsidR="00F41ED3">
        <w:t xml:space="preserve">are evolving faster or slower. This could be done with </w:t>
      </w:r>
      <w:proofErr w:type="spellStart"/>
      <w:r w:rsidR="00F41ED3">
        <w:t>codeml</w:t>
      </w:r>
      <w:proofErr w:type="spellEnd"/>
      <w:r w:rsidR="00F41ED3">
        <w:t xml:space="preserve">, just like we did for the lab and doesn’t take that long to complete. </w:t>
      </w:r>
    </w:p>
  </w:comment>
  <w:comment w:id="7" w:author="Microsoft Office User" w:date="2018-04-14T18:58:00Z" w:initials="MOU">
    <w:p w14:paraId="34BD7B97" w14:textId="62FC9DCD" w:rsidR="0079767A" w:rsidRDefault="0079767A">
      <w:pPr>
        <w:pStyle w:val="CommentText"/>
      </w:pPr>
      <w:r>
        <w:rPr>
          <w:rStyle w:val="CommentReference"/>
        </w:rPr>
        <w:annotationRef/>
      </w:r>
      <w:r>
        <w:t>Does it reflect the species tree?</w:t>
      </w:r>
    </w:p>
  </w:comment>
  <w:comment w:id="10" w:author="Microsoft Office User" w:date="2018-04-14T18:58:00Z" w:initials="MOU">
    <w:p w14:paraId="643B12EA" w14:textId="77777777" w:rsidR="0079767A" w:rsidRDefault="0079767A">
      <w:pPr>
        <w:pStyle w:val="CommentText"/>
      </w:pPr>
      <w:r>
        <w:rPr>
          <w:rStyle w:val="CommentReference"/>
        </w:rPr>
        <w:annotationRef/>
      </w:r>
      <w:r>
        <w:t>Be more specific</w:t>
      </w:r>
    </w:p>
  </w:comment>
  <w:comment w:id="14" w:author="Microsoft Office User" w:date="2018-04-14T19:02:00Z" w:initials="MOU">
    <w:p w14:paraId="086EFBE1" w14:textId="30323994" w:rsidR="0042096C" w:rsidRDefault="0042096C">
      <w:pPr>
        <w:pStyle w:val="CommentText"/>
      </w:pPr>
      <w:r>
        <w:rPr>
          <w:rStyle w:val="CommentReference"/>
        </w:rPr>
        <w:annotationRef/>
      </w:r>
      <w:r>
        <w:t>This sentence is a bit confusing as written</w:t>
      </w:r>
    </w:p>
  </w:comment>
  <w:comment w:id="15" w:author="Microsoft Office User" w:date="2018-04-14T19:03:00Z" w:initials="MOU">
    <w:p w14:paraId="11D7B74A" w14:textId="4894D625" w:rsidR="0042096C" w:rsidRDefault="0042096C">
      <w:pPr>
        <w:pStyle w:val="CommentText"/>
      </w:pPr>
      <w:r>
        <w:rPr>
          <w:rStyle w:val="CommentReference"/>
        </w:rPr>
        <w:annotationRef/>
      </w:r>
      <w:r>
        <w:t>It looks like one of your branches is cut off at the bottom. Any reason for that?</w:t>
      </w:r>
    </w:p>
  </w:comment>
  <w:comment w:id="16" w:author="Microsoft Office User" w:date="2018-04-14T19:05:00Z" w:initials="MOU">
    <w:p w14:paraId="10E8186B" w14:textId="3F31993A" w:rsidR="0042096C" w:rsidRDefault="0042096C">
      <w:pPr>
        <w:pStyle w:val="CommentText"/>
      </w:pPr>
      <w:r>
        <w:rPr>
          <w:rStyle w:val="CommentReference"/>
        </w:rPr>
        <w:annotationRef/>
      </w:r>
      <w:r>
        <w:t xml:space="preserve">They don’t come out as outgroups, you choose them for that. Might be nice to state why you chose them to be your outgroups. </w:t>
      </w:r>
    </w:p>
  </w:comment>
  <w:comment w:id="17" w:author="Microsoft Office User" w:date="2018-04-14T19:07:00Z" w:initials="MOU">
    <w:p w14:paraId="6CD023E1" w14:textId="2486CFCB" w:rsidR="0042096C" w:rsidRDefault="0042096C">
      <w:pPr>
        <w:pStyle w:val="CommentText"/>
      </w:pPr>
      <w:r>
        <w:rPr>
          <w:rStyle w:val="CommentReference"/>
        </w:rPr>
        <w:annotationRef/>
      </w:r>
      <w:r>
        <w:t>What do you mean by “looser grouping”?</w:t>
      </w:r>
    </w:p>
  </w:comment>
  <w:comment w:id="18" w:author="Microsoft Office User" w:date="2018-04-14T19:18:00Z" w:initials="MOU">
    <w:p w14:paraId="1D4F6A39" w14:textId="7D357B79" w:rsidR="0018470E" w:rsidRDefault="0018470E">
      <w:pPr>
        <w:pStyle w:val="CommentText"/>
      </w:pPr>
      <w:r>
        <w:rPr>
          <w:rStyle w:val="CommentReference"/>
        </w:rPr>
        <w:annotationRef/>
      </w:r>
      <w:r>
        <w:t>Ecology could be a possible explanation for selection pressures…</w:t>
      </w:r>
    </w:p>
  </w:comment>
  <w:comment w:id="19" w:author="Microsoft Office User" w:date="2018-04-14T19:14:00Z" w:initials="MOU">
    <w:p w14:paraId="2E2F5185" w14:textId="34914F97" w:rsidR="0018470E" w:rsidRDefault="0018470E">
      <w:pPr>
        <w:pStyle w:val="CommentText"/>
      </w:pPr>
      <w:r>
        <w:rPr>
          <w:rStyle w:val="CommentReference"/>
        </w:rPr>
        <w:annotationRef/>
      </w:r>
      <w:r>
        <w:t>I don’t know that I would say the gene was less conserved, based on your analyses, but rather that the ecological niche of “soil” did not show strong clustering on the tree. This is also a good point to note whether your gene tree reflected your species tree</w:t>
      </w:r>
      <w:r w:rsidR="00C03F8D">
        <w:t xml:space="preserve"> since ecological groupings could be different here than from reality.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2548EF" w15:done="0"/>
  <w15:commentEx w15:paraId="5CC43B7D" w15:done="0"/>
  <w15:commentEx w15:paraId="49FAC93D" w15:done="0"/>
  <w15:commentEx w15:paraId="350717C1" w15:done="0"/>
  <w15:commentEx w15:paraId="6C2724D9" w15:done="0"/>
  <w15:commentEx w15:paraId="62DE6C38" w15:done="0"/>
  <w15:commentEx w15:paraId="34BD7B97" w15:done="0"/>
  <w15:commentEx w15:paraId="643B12EA" w15:done="0"/>
  <w15:commentEx w15:paraId="086EFBE1" w15:done="0"/>
  <w15:commentEx w15:paraId="11D7B74A" w15:done="0"/>
  <w15:commentEx w15:paraId="10E8186B" w15:done="0"/>
  <w15:commentEx w15:paraId="6CD023E1" w15:done="0"/>
  <w15:commentEx w15:paraId="1D4F6A39" w15:done="0"/>
  <w15:commentEx w15:paraId="2E2F51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2548EF" w16cid:durableId="1E7CD492"/>
  <w16cid:commentId w16cid:paraId="5CC43B7D" w16cid:durableId="1E7CCC8F"/>
  <w16cid:commentId w16cid:paraId="49FAC93D" w16cid:durableId="1E7CCC01"/>
  <w16cid:commentId w16cid:paraId="350717C1" w16cid:durableId="1E7CCD60"/>
  <w16cid:commentId w16cid:paraId="6C2724D9" w16cid:durableId="1E7CCE20"/>
  <w16cid:commentId w16cid:paraId="62DE6C38" w16cid:durableId="1E7CD04D"/>
  <w16cid:commentId w16cid:paraId="34BD7B97" w16cid:durableId="1E7CCDEF"/>
  <w16cid:commentId w16cid:paraId="643B12EA" w16cid:durableId="1E7CCDD5"/>
  <w16cid:commentId w16cid:paraId="086EFBE1" w16cid:durableId="1E7CCED4"/>
  <w16cid:commentId w16cid:paraId="11D7B74A" w16cid:durableId="1E7CCEED"/>
  <w16cid:commentId w16cid:paraId="10E8186B" w16cid:durableId="1E7CCF90"/>
  <w16cid:commentId w16cid:paraId="6CD023E1" w16cid:durableId="1E7CCFF7"/>
  <w16cid:commentId w16cid:paraId="1D4F6A39" w16cid:durableId="1E7CD27D"/>
  <w16cid:commentId w16cid:paraId="2E2F5185" w16cid:durableId="1E7CD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FA05D" w14:textId="77777777" w:rsidR="00F1385D" w:rsidRDefault="00F1385D" w:rsidP="001D21E0">
      <w:pPr>
        <w:spacing w:after="0" w:line="240" w:lineRule="auto"/>
      </w:pPr>
      <w:r>
        <w:separator/>
      </w:r>
    </w:p>
  </w:endnote>
  <w:endnote w:type="continuationSeparator" w:id="0">
    <w:p w14:paraId="351E19AA" w14:textId="77777777" w:rsidR="00F1385D" w:rsidRDefault="00F1385D" w:rsidP="001D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984CE" w14:textId="77777777" w:rsidR="00F1385D" w:rsidRDefault="00F1385D" w:rsidP="001D21E0">
      <w:pPr>
        <w:spacing w:after="0" w:line="240" w:lineRule="auto"/>
      </w:pPr>
      <w:r>
        <w:separator/>
      </w:r>
    </w:p>
  </w:footnote>
  <w:footnote w:type="continuationSeparator" w:id="0">
    <w:p w14:paraId="2B897AB9" w14:textId="77777777" w:rsidR="00F1385D" w:rsidRDefault="00F1385D" w:rsidP="001D2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A8FB" w14:textId="77777777" w:rsidR="001D21E0" w:rsidRDefault="001D21E0" w:rsidP="001D21E0">
    <w:pPr>
      <w:pStyle w:val="Header"/>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dv Agronom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0353B"/>
    <w:rsid w:val="00012F1F"/>
    <w:rsid w:val="00021927"/>
    <w:rsid w:val="0002776C"/>
    <w:rsid w:val="000307DD"/>
    <w:rsid w:val="000D6EDB"/>
    <w:rsid w:val="00112789"/>
    <w:rsid w:val="00135B34"/>
    <w:rsid w:val="00161005"/>
    <w:rsid w:val="0018399D"/>
    <w:rsid w:val="001841ED"/>
    <w:rsid w:val="0018470E"/>
    <w:rsid w:val="001A1468"/>
    <w:rsid w:val="001B2C43"/>
    <w:rsid w:val="001D21E0"/>
    <w:rsid w:val="00285265"/>
    <w:rsid w:val="003A03A4"/>
    <w:rsid w:val="003A4E9E"/>
    <w:rsid w:val="003E444F"/>
    <w:rsid w:val="0042096C"/>
    <w:rsid w:val="004313CC"/>
    <w:rsid w:val="004376D4"/>
    <w:rsid w:val="00443D96"/>
    <w:rsid w:val="0049260C"/>
    <w:rsid w:val="004F6EDB"/>
    <w:rsid w:val="005557EB"/>
    <w:rsid w:val="00584F90"/>
    <w:rsid w:val="00596825"/>
    <w:rsid w:val="006B20AD"/>
    <w:rsid w:val="007653BA"/>
    <w:rsid w:val="00785CDC"/>
    <w:rsid w:val="0079767A"/>
    <w:rsid w:val="007E0276"/>
    <w:rsid w:val="007E2ED3"/>
    <w:rsid w:val="00834124"/>
    <w:rsid w:val="008C36E1"/>
    <w:rsid w:val="009006BC"/>
    <w:rsid w:val="009B2CB7"/>
    <w:rsid w:val="009C6451"/>
    <w:rsid w:val="009F4066"/>
    <w:rsid w:val="00A548B2"/>
    <w:rsid w:val="00B04DD8"/>
    <w:rsid w:val="00B834E7"/>
    <w:rsid w:val="00C03F8D"/>
    <w:rsid w:val="00C26CE7"/>
    <w:rsid w:val="00C403DF"/>
    <w:rsid w:val="00C44600"/>
    <w:rsid w:val="00C6405C"/>
    <w:rsid w:val="00CE3DA4"/>
    <w:rsid w:val="00D16F72"/>
    <w:rsid w:val="00D347CF"/>
    <w:rsid w:val="00D77C53"/>
    <w:rsid w:val="00E575F8"/>
    <w:rsid w:val="00E853C1"/>
    <w:rsid w:val="00EC347F"/>
    <w:rsid w:val="00EF78F7"/>
    <w:rsid w:val="00F0353B"/>
    <w:rsid w:val="00F1385D"/>
    <w:rsid w:val="00F41ED3"/>
    <w:rsid w:val="00F5440D"/>
    <w:rsid w:val="00FC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1AF8"/>
  <w15:chartTrackingRefBased/>
  <w15:docId w15:val="{588BA354-D977-41C5-9D84-72A66F80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7EB"/>
    <w:rPr>
      <w:rFonts w:ascii="Courier New" w:eastAsia="Times New Roman" w:hAnsi="Courier New" w:cs="Courier New"/>
      <w:sz w:val="20"/>
      <w:szCs w:val="20"/>
    </w:rPr>
  </w:style>
  <w:style w:type="character" w:styleId="Hyperlink">
    <w:name w:val="Hyperlink"/>
    <w:basedOn w:val="DefaultParagraphFont"/>
    <w:uiPriority w:val="99"/>
    <w:unhideWhenUsed/>
    <w:rsid w:val="006B20AD"/>
    <w:rPr>
      <w:color w:val="0563C1" w:themeColor="hyperlink"/>
      <w:u w:val="single"/>
    </w:rPr>
  </w:style>
  <w:style w:type="character" w:styleId="FollowedHyperlink">
    <w:name w:val="FollowedHyperlink"/>
    <w:basedOn w:val="DefaultParagraphFont"/>
    <w:uiPriority w:val="99"/>
    <w:semiHidden/>
    <w:unhideWhenUsed/>
    <w:rsid w:val="00834124"/>
    <w:rPr>
      <w:color w:val="954F72" w:themeColor="followedHyperlink"/>
      <w:u w:val="single"/>
    </w:rPr>
  </w:style>
  <w:style w:type="paragraph" w:customStyle="1" w:styleId="EndNoteBibliographyTitle">
    <w:name w:val="EndNote Bibliography Title"/>
    <w:basedOn w:val="Normal"/>
    <w:link w:val="EndNoteBibliographyTitleChar"/>
    <w:rsid w:val="00C6405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405C"/>
    <w:rPr>
      <w:rFonts w:ascii="Calibri" w:hAnsi="Calibri" w:cs="Calibri"/>
      <w:noProof/>
    </w:rPr>
  </w:style>
  <w:style w:type="paragraph" w:customStyle="1" w:styleId="EndNoteBibliography">
    <w:name w:val="EndNote Bibliography"/>
    <w:basedOn w:val="Normal"/>
    <w:link w:val="EndNoteBibliographyChar"/>
    <w:rsid w:val="00C6405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405C"/>
    <w:rPr>
      <w:rFonts w:ascii="Calibri" w:hAnsi="Calibri" w:cs="Calibri"/>
      <w:noProof/>
    </w:rPr>
  </w:style>
  <w:style w:type="paragraph" w:styleId="Header">
    <w:name w:val="header"/>
    <w:basedOn w:val="Normal"/>
    <w:link w:val="HeaderChar"/>
    <w:uiPriority w:val="99"/>
    <w:unhideWhenUsed/>
    <w:rsid w:val="001D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1E0"/>
  </w:style>
  <w:style w:type="paragraph" w:styleId="Footer">
    <w:name w:val="footer"/>
    <w:basedOn w:val="Normal"/>
    <w:link w:val="FooterChar"/>
    <w:uiPriority w:val="99"/>
    <w:unhideWhenUsed/>
    <w:rsid w:val="001D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1E0"/>
  </w:style>
  <w:style w:type="paragraph" w:styleId="BalloonText">
    <w:name w:val="Balloon Text"/>
    <w:basedOn w:val="Normal"/>
    <w:link w:val="BalloonTextChar"/>
    <w:uiPriority w:val="99"/>
    <w:semiHidden/>
    <w:unhideWhenUsed/>
    <w:rsid w:val="000D6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EDB"/>
    <w:rPr>
      <w:rFonts w:ascii="Segoe UI" w:hAnsi="Segoe UI" w:cs="Segoe UI"/>
      <w:sz w:val="18"/>
      <w:szCs w:val="18"/>
    </w:rPr>
  </w:style>
  <w:style w:type="character" w:styleId="CommentReference">
    <w:name w:val="annotation reference"/>
    <w:basedOn w:val="DefaultParagraphFont"/>
    <w:uiPriority w:val="99"/>
    <w:semiHidden/>
    <w:unhideWhenUsed/>
    <w:rsid w:val="004376D4"/>
    <w:rPr>
      <w:sz w:val="16"/>
      <w:szCs w:val="16"/>
    </w:rPr>
  </w:style>
  <w:style w:type="paragraph" w:styleId="CommentText">
    <w:name w:val="annotation text"/>
    <w:basedOn w:val="Normal"/>
    <w:link w:val="CommentTextChar"/>
    <w:uiPriority w:val="99"/>
    <w:semiHidden/>
    <w:unhideWhenUsed/>
    <w:rsid w:val="004376D4"/>
    <w:pPr>
      <w:spacing w:line="240" w:lineRule="auto"/>
    </w:pPr>
    <w:rPr>
      <w:sz w:val="20"/>
      <w:szCs w:val="20"/>
    </w:rPr>
  </w:style>
  <w:style w:type="character" w:customStyle="1" w:styleId="CommentTextChar">
    <w:name w:val="Comment Text Char"/>
    <w:basedOn w:val="DefaultParagraphFont"/>
    <w:link w:val="CommentText"/>
    <w:uiPriority w:val="99"/>
    <w:semiHidden/>
    <w:rsid w:val="004376D4"/>
    <w:rPr>
      <w:sz w:val="20"/>
      <w:szCs w:val="20"/>
    </w:rPr>
  </w:style>
  <w:style w:type="paragraph" w:styleId="CommentSubject">
    <w:name w:val="annotation subject"/>
    <w:basedOn w:val="CommentText"/>
    <w:next w:val="CommentText"/>
    <w:link w:val="CommentSubjectChar"/>
    <w:uiPriority w:val="99"/>
    <w:semiHidden/>
    <w:unhideWhenUsed/>
    <w:rsid w:val="004376D4"/>
    <w:rPr>
      <w:b/>
      <w:bCs/>
    </w:rPr>
  </w:style>
  <w:style w:type="character" w:customStyle="1" w:styleId="CommentSubjectChar">
    <w:name w:val="Comment Subject Char"/>
    <w:basedOn w:val="CommentTextChar"/>
    <w:link w:val="CommentSubject"/>
    <w:uiPriority w:val="99"/>
    <w:semiHidden/>
    <w:rsid w:val="004376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795">
      <w:bodyDiv w:val="1"/>
      <w:marLeft w:val="0"/>
      <w:marRight w:val="0"/>
      <w:marTop w:val="0"/>
      <w:marBottom w:val="0"/>
      <w:divBdr>
        <w:top w:val="none" w:sz="0" w:space="0" w:color="auto"/>
        <w:left w:val="none" w:sz="0" w:space="0" w:color="auto"/>
        <w:bottom w:val="none" w:sz="0" w:space="0" w:color="auto"/>
        <w:right w:val="none" w:sz="0" w:space="0" w:color="auto"/>
      </w:divBdr>
    </w:div>
    <w:div w:id="150757958">
      <w:bodyDiv w:val="1"/>
      <w:marLeft w:val="0"/>
      <w:marRight w:val="0"/>
      <w:marTop w:val="0"/>
      <w:marBottom w:val="0"/>
      <w:divBdr>
        <w:top w:val="none" w:sz="0" w:space="0" w:color="auto"/>
        <w:left w:val="none" w:sz="0" w:space="0" w:color="auto"/>
        <w:bottom w:val="none" w:sz="0" w:space="0" w:color="auto"/>
        <w:right w:val="none" w:sz="0" w:space="0" w:color="auto"/>
      </w:divBdr>
    </w:div>
    <w:div w:id="191965500">
      <w:bodyDiv w:val="1"/>
      <w:marLeft w:val="0"/>
      <w:marRight w:val="0"/>
      <w:marTop w:val="0"/>
      <w:marBottom w:val="0"/>
      <w:divBdr>
        <w:top w:val="none" w:sz="0" w:space="0" w:color="auto"/>
        <w:left w:val="none" w:sz="0" w:space="0" w:color="auto"/>
        <w:bottom w:val="none" w:sz="0" w:space="0" w:color="auto"/>
        <w:right w:val="none" w:sz="0" w:space="0" w:color="auto"/>
      </w:divBdr>
    </w:div>
    <w:div w:id="290014835">
      <w:bodyDiv w:val="1"/>
      <w:marLeft w:val="0"/>
      <w:marRight w:val="0"/>
      <w:marTop w:val="0"/>
      <w:marBottom w:val="0"/>
      <w:divBdr>
        <w:top w:val="none" w:sz="0" w:space="0" w:color="auto"/>
        <w:left w:val="none" w:sz="0" w:space="0" w:color="auto"/>
        <w:bottom w:val="none" w:sz="0" w:space="0" w:color="auto"/>
        <w:right w:val="none" w:sz="0" w:space="0" w:color="auto"/>
      </w:divBdr>
      <w:divsChild>
        <w:div w:id="1740051973">
          <w:marLeft w:val="0"/>
          <w:marRight w:val="0"/>
          <w:marTop w:val="0"/>
          <w:marBottom w:val="0"/>
          <w:divBdr>
            <w:top w:val="none" w:sz="0" w:space="0" w:color="auto"/>
            <w:left w:val="none" w:sz="0" w:space="0" w:color="auto"/>
            <w:bottom w:val="none" w:sz="0" w:space="0" w:color="auto"/>
            <w:right w:val="none" w:sz="0" w:space="0" w:color="auto"/>
          </w:divBdr>
        </w:div>
      </w:divsChild>
    </w:div>
    <w:div w:id="337200275">
      <w:bodyDiv w:val="1"/>
      <w:marLeft w:val="0"/>
      <w:marRight w:val="0"/>
      <w:marTop w:val="0"/>
      <w:marBottom w:val="0"/>
      <w:divBdr>
        <w:top w:val="none" w:sz="0" w:space="0" w:color="auto"/>
        <w:left w:val="none" w:sz="0" w:space="0" w:color="auto"/>
        <w:bottom w:val="none" w:sz="0" w:space="0" w:color="auto"/>
        <w:right w:val="none" w:sz="0" w:space="0" w:color="auto"/>
      </w:divBdr>
    </w:div>
    <w:div w:id="441464684">
      <w:bodyDiv w:val="1"/>
      <w:marLeft w:val="0"/>
      <w:marRight w:val="0"/>
      <w:marTop w:val="0"/>
      <w:marBottom w:val="0"/>
      <w:divBdr>
        <w:top w:val="none" w:sz="0" w:space="0" w:color="auto"/>
        <w:left w:val="none" w:sz="0" w:space="0" w:color="auto"/>
        <w:bottom w:val="none" w:sz="0" w:space="0" w:color="auto"/>
        <w:right w:val="none" w:sz="0" w:space="0" w:color="auto"/>
      </w:divBdr>
    </w:div>
    <w:div w:id="515969332">
      <w:bodyDiv w:val="1"/>
      <w:marLeft w:val="0"/>
      <w:marRight w:val="0"/>
      <w:marTop w:val="0"/>
      <w:marBottom w:val="0"/>
      <w:divBdr>
        <w:top w:val="none" w:sz="0" w:space="0" w:color="auto"/>
        <w:left w:val="none" w:sz="0" w:space="0" w:color="auto"/>
        <w:bottom w:val="none" w:sz="0" w:space="0" w:color="auto"/>
        <w:right w:val="none" w:sz="0" w:space="0" w:color="auto"/>
      </w:divBdr>
    </w:div>
    <w:div w:id="1105535969">
      <w:bodyDiv w:val="1"/>
      <w:marLeft w:val="0"/>
      <w:marRight w:val="0"/>
      <w:marTop w:val="0"/>
      <w:marBottom w:val="0"/>
      <w:divBdr>
        <w:top w:val="none" w:sz="0" w:space="0" w:color="auto"/>
        <w:left w:val="none" w:sz="0" w:space="0" w:color="auto"/>
        <w:bottom w:val="none" w:sz="0" w:space="0" w:color="auto"/>
        <w:right w:val="none" w:sz="0" w:space="0" w:color="auto"/>
      </w:divBdr>
    </w:div>
    <w:div w:id="1234699919">
      <w:bodyDiv w:val="1"/>
      <w:marLeft w:val="0"/>
      <w:marRight w:val="0"/>
      <w:marTop w:val="0"/>
      <w:marBottom w:val="0"/>
      <w:divBdr>
        <w:top w:val="none" w:sz="0" w:space="0" w:color="auto"/>
        <w:left w:val="none" w:sz="0" w:space="0" w:color="auto"/>
        <w:bottom w:val="none" w:sz="0" w:space="0" w:color="auto"/>
        <w:right w:val="none" w:sz="0" w:space="0" w:color="auto"/>
      </w:divBdr>
    </w:div>
    <w:div w:id="1248230592">
      <w:bodyDiv w:val="1"/>
      <w:marLeft w:val="0"/>
      <w:marRight w:val="0"/>
      <w:marTop w:val="0"/>
      <w:marBottom w:val="0"/>
      <w:divBdr>
        <w:top w:val="none" w:sz="0" w:space="0" w:color="auto"/>
        <w:left w:val="none" w:sz="0" w:space="0" w:color="auto"/>
        <w:bottom w:val="none" w:sz="0" w:space="0" w:color="auto"/>
        <w:right w:val="none" w:sz="0" w:space="0" w:color="auto"/>
      </w:divBdr>
    </w:div>
    <w:div w:id="1350329393">
      <w:bodyDiv w:val="1"/>
      <w:marLeft w:val="0"/>
      <w:marRight w:val="0"/>
      <w:marTop w:val="0"/>
      <w:marBottom w:val="0"/>
      <w:divBdr>
        <w:top w:val="none" w:sz="0" w:space="0" w:color="auto"/>
        <w:left w:val="none" w:sz="0" w:space="0" w:color="auto"/>
        <w:bottom w:val="none" w:sz="0" w:space="0" w:color="auto"/>
        <w:right w:val="none" w:sz="0" w:space="0" w:color="auto"/>
      </w:divBdr>
    </w:div>
    <w:div w:id="1806464557">
      <w:bodyDiv w:val="1"/>
      <w:marLeft w:val="0"/>
      <w:marRight w:val="0"/>
      <w:marTop w:val="0"/>
      <w:marBottom w:val="0"/>
      <w:divBdr>
        <w:top w:val="none" w:sz="0" w:space="0" w:color="auto"/>
        <w:left w:val="none" w:sz="0" w:space="0" w:color="auto"/>
        <w:bottom w:val="none" w:sz="0" w:space="0" w:color="auto"/>
        <w:right w:val="none" w:sz="0" w:space="0" w:color="auto"/>
      </w:divBdr>
    </w:div>
    <w:div w:id="1916085274">
      <w:bodyDiv w:val="1"/>
      <w:marLeft w:val="0"/>
      <w:marRight w:val="0"/>
      <w:marTop w:val="0"/>
      <w:marBottom w:val="0"/>
      <w:divBdr>
        <w:top w:val="none" w:sz="0" w:space="0" w:color="auto"/>
        <w:left w:val="none" w:sz="0" w:space="0" w:color="auto"/>
        <w:bottom w:val="none" w:sz="0" w:space="0" w:color="auto"/>
        <w:right w:val="none" w:sz="0" w:space="0" w:color="auto"/>
      </w:divBdr>
    </w:div>
    <w:div w:id="2044205457">
      <w:bodyDiv w:val="1"/>
      <w:marLeft w:val="0"/>
      <w:marRight w:val="0"/>
      <w:marTop w:val="0"/>
      <w:marBottom w:val="0"/>
      <w:divBdr>
        <w:top w:val="none" w:sz="0" w:space="0" w:color="auto"/>
        <w:left w:val="none" w:sz="0" w:space="0" w:color="auto"/>
        <w:bottom w:val="none" w:sz="0" w:space="0" w:color="auto"/>
        <w:right w:val="none" w:sz="0" w:space="0" w:color="auto"/>
      </w:divBdr>
    </w:div>
    <w:div w:id="20573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phylogeny.lirmm.fr/phylo_cgi/data_converter.cg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Bridget M [PLP M]</dc:creator>
  <cp:keywords/>
  <dc:description/>
  <cp:lastModifiedBy>Bridget Janssen</cp:lastModifiedBy>
  <cp:revision>2</cp:revision>
  <cp:lastPrinted>2018-04-10T13:44:00Z</cp:lastPrinted>
  <dcterms:created xsi:type="dcterms:W3CDTF">2018-04-22T02:05:00Z</dcterms:created>
  <dcterms:modified xsi:type="dcterms:W3CDTF">2018-04-22T02:05:00Z</dcterms:modified>
</cp:coreProperties>
</file>